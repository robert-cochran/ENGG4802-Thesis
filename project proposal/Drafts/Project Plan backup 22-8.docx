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9to9jt54fsta" w:id="0"/>
      <w:bookmarkEnd w:id="0"/>
      <w:r w:rsidDel="00000000" w:rsidR="00000000" w:rsidRPr="00000000">
        <w:rPr>
          <w:rtl w:val="0"/>
        </w:rPr>
        <w:t xml:space="preserve">Thesis</w:t>
      </w:r>
    </w:p>
    <w:p w:rsidR="00000000" w:rsidDel="00000000" w:rsidP="00000000" w:rsidRDefault="00000000" w:rsidRPr="00000000" w14:paraId="00000001">
      <w:pPr>
        <w:pStyle w:val="Subtitle"/>
        <w:contextualSpacing w:val="0"/>
        <w:jc w:val="center"/>
        <w:rPr>
          <w:ins w:author="Anonymous" w:id="1" w:date="2018-08-22T05:05:37Z"/>
        </w:rPr>
      </w:pPr>
      <w:del w:author="Anonymous" w:id="0" w:date="2018-08-22T05:05:32Z">
        <w:r w:rsidDel="00000000" w:rsidR="00000000" w:rsidRPr="00000000">
          <w:rPr>
            <w:rtl w:val="0"/>
          </w:rPr>
          <w:delText xml:space="preserve">Creating a minimal alphabet that is accurate and distinct</w:delText>
        </w:r>
      </w:del>
      <w:ins w:author="Anonymous" w:id="1" w:date="2018-08-22T05:05:37Z">
        <w:bookmarkStart w:colFirst="0" w:colLast="0" w:name="_bcn7h01k30w3" w:id="1"/>
        <w:bookmarkEnd w:id="1"/>
        <w:r w:rsidDel="00000000" w:rsidR="00000000" w:rsidRPr="00000000">
          <w:rPr>
            <w:rtl w:val="0"/>
          </w:rPr>
        </w:r>
      </w:ins>
    </w:p>
    <w:p w:rsidR="00000000" w:rsidDel="00000000" w:rsidP="00000000" w:rsidRDefault="00000000" w:rsidRPr="00000000" w14:paraId="00000002">
      <w:pPr>
        <w:contextualSpacing w:val="0"/>
        <w:rPr/>
        <w:pPrChange w:author="Anonymous" w:id="0" w:date="2018-08-22T05:05:37Z">
          <w:pPr>
            <w:pStyle w:val="Subtitle"/>
            <w:contextualSpacing w:val="0"/>
            <w:jc w:val="center"/>
          </w:pPr>
        </w:pPrChange>
      </w:pPr>
      <w:bookmarkStart w:colFirst="0" w:colLast="0" w:name="_bcn7h01k30w3" w:id="1"/>
      <w:bookmarkEnd w:id="1"/>
      <w:ins w:author="Anonymous" w:id="1" w:date="2018-08-22T05:05:37Z">
        <w:r w:rsidDel="00000000" w:rsidR="00000000" w:rsidRPr="00000000">
          <w:rPr>
            <w:sz w:val="28"/>
            <w:szCs w:val="28"/>
            <w:rtl w:val="0"/>
            <w:rPrChange w:author="Anonymous" w:id="2" w:date="2018-08-22T05:06:53Z">
              <w:rPr/>
            </w:rPrChange>
          </w:rPr>
          <w:t xml:space="preserve">Eval</w:t>
        </w:r>
      </w:ins>
      <w:ins w:author="Anonymous" w:id="3" w:date="2018-08-22T05:05:45Z">
        <w:r w:rsidDel="00000000" w:rsidR="00000000" w:rsidRPr="00000000">
          <w:rPr>
            <w:sz w:val="28"/>
            <w:szCs w:val="28"/>
            <w:rtl w:val="0"/>
            <w:rPrChange w:author="Anonymous" w:id="2" w:date="2018-08-22T05:06:53Z">
              <w:rPr/>
            </w:rPrChange>
          </w:rPr>
          <w:t xml:space="preserve">uation of </w:t>
        </w:r>
      </w:ins>
      <w:ins w:author="Anonymous" w:id="4" w:date="2018-08-22T05:06:02Z">
        <w:r w:rsidDel="00000000" w:rsidR="00000000" w:rsidRPr="00000000">
          <w:rPr>
            <w:sz w:val="28"/>
            <w:szCs w:val="28"/>
            <w:rtl w:val="0"/>
            <w:rPrChange w:author="Anonymous" w:id="2" w:date="2018-08-22T05:06:53Z">
              <w:rPr/>
            </w:rPrChange>
          </w:rPr>
          <w:t xml:space="preserve">the information theor</w:t>
        </w:r>
      </w:ins>
      <w:ins w:author="Anonymous" w:id="3" w:date="2018-08-22T05:05:45Z"/>
      <w:ins w:author="Anonymous" w:id="5" w:date="2018-08-22T05:06:09Z">
        <w:r w:rsidDel="00000000" w:rsidR="00000000" w:rsidRPr="00000000">
          <w:rPr>
            <w:sz w:val="28"/>
            <w:szCs w:val="28"/>
            <w:rtl w:val="0"/>
            <w:rPrChange w:author="Anonymous" w:id="2" w:date="2018-08-22T05:06:53Z">
              <w:rPr/>
            </w:rPrChange>
          </w:rPr>
          <w:t xml:space="preserve">etic properties of</w:t>
        </w:r>
      </w:ins>
      <w:ins w:author="Anonymous" w:id="3" w:date="2018-08-22T05:05:45Z"/>
      <w:ins w:author="Anonymous" w:id="6" w:date="2018-08-22T05:06:15Z">
        <w:r w:rsidDel="00000000" w:rsidR="00000000" w:rsidRPr="00000000">
          <w:rPr>
            <w:sz w:val="28"/>
            <w:szCs w:val="28"/>
            <w:rtl w:val="0"/>
            <w:rPrChange w:author="Anonymous" w:id="2" w:date="2018-08-22T05:06:53Z">
              <w:rPr/>
            </w:rPrChange>
          </w:rPr>
          <w:t xml:space="preserve"> </w:t>
        </w:r>
      </w:ins>
      <w:ins w:author="Anonymous" w:id="3" w:date="2018-08-22T05:05:45Z">
        <w:r w:rsidDel="00000000" w:rsidR="00000000" w:rsidRPr="00000000">
          <w:rPr>
            <w:sz w:val="28"/>
            <w:szCs w:val="28"/>
            <w:rtl w:val="0"/>
            <w:rPrChange w:author="Anonymous" w:id="2" w:date="2018-08-22T05:06:53Z">
              <w:rPr/>
            </w:rPrChange>
          </w:rPr>
          <w:t xml:space="preserve">an acoustic-prosodic speech event class </w:t>
        </w:r>
      </w:ins>
      <w:ins w:author="Anonymous" w:id="7" w:date="2018-08-22T05:06:20Z">
        <w:r w:rsidDel="00000000" w:rsidR="00000000" w:rsidRPr="00000000">
          <w:rPr>
            <w:sz w:val="28"/>
            <w:szCs w:val="28"/>
            <w:rtl w:val="0"/>
            <w:rPrChange w:author="Anonymous" w:id="2" w:date="2018-08-22T05:06:53Z">
              <w:rPr/>
            </w:rPrChange>
          </w:rPr>
          <w:t xml:space="preserve">for</w:t>
        </w:r>
      </w:ins>
      <w:ins w:author="Anonymous" w:id="3" w:date="2018-08-22T05:05:45Z"/>
      <w:ins w:author="Anonymous" w:id="8" w:date="2018-08-22T05:06:28Z">
        <w:r w:rsidDel="00000000" w:rsidR="00000000" w:rsidRPr="00000000">
          <w:rPr>
            <w:sz w:val="28"/>
            <w:szCs w:val="28"/>
            <w:rtl w:val="0"/>
            <w:rPrChange w:author="Anonymous" w:id="2" w:date="2018-08-22T05:06:53Z">
              <w:rPr/>
            </w:rPrChange>
          </w:rPr>
          <w:t xml:space="preserve"> classifying conversations</w:t>
        </w:r>
      </w:ins>
      <w:ins w:author="Anonymous" w:id="3" w:date="2018-08-22T05:05:45Z"/>
      <w:ins w:author="Anonymous" w:id="9" w:date="2018-08-22T05:07:36Z">
        <w:r w:rsidDel="00000000" w:rsidR="00000000" w:rsidRPr="00000000">
          <w:rPr>
            <w:rtl w:val="0"/>
          </w:rPr>
          <w:t xml:space="preserve"> with applic</w:t>
        </w:r>
      </w:ins>
      <w:ins w:author="Anonymous" w:id="3" w:date="2018-08-22T05:05:45Z"/>
      <w:ins w:author="Anonymous" w:id="10" w:date="2018-08-22T05:07:45Z">
        <w:r w:rsidDel="00000000" w:rsidR="00000000" w:rsidRPr="00000000">
          <w:rPr>
            <w:rtl w:val="0"/>
          </w:rPr>
          <w:t xml:space="preserve">ation to </w:t>
        </w:r>
      </w:ins>
      <w:ins w:author="Anonymous" w:id="3" w:date="2018-08-22T05:05:45Z"/>
      <w:ins w:author="Anonymous" w:id="11" w:date="2018-08-22T05:08:21Z">
        <w:r w:rsidDel="00000000" w:rsidR="00000000" w:rsidRPr="00000000">
          <w:rPr>
            <w:rtl w:val="0"/>
          </w:rPr>
          <w:t xml:space="preserve">people with </w:t>
        </w:r>
      </w:ins>
      <w:ins w:author="Anonymous" w:id="3" w:date="2018-08-22T05:05:45Z"/>
      <w:ins w:author="Anonymous" w:id="12" w:date="2018-08-22T05:08:45Z">
        <w:r w:rsidDel="00000000" w:rsidR="00000000" w:rsidRPr="00000000">
          <w:rPr>
            <w:rtl w:val="0"/>
          </w:rPr>
          <w:t xml:space="preserve">d</w:t>
        </w:r>
      </w:ins>
      <w:ins w:author="Anonymous" w:id="3" w:date="2018-08-22T05:05:45Z"/>
      <w:ins w:author="Anonymous" w:id="13" w:date="2018-08-22T05:07:48Z">
        <w:del w:author="Anonymous" w:id="12" w:date="2018-08-22T05:08:45Z">
          <w:r w:rsidDel="00000000" w:rsidR="00000000" w:rsidRPr="00000000">
            <w:rPr>
              <w:rtl w:val="0"/>
            </w:rPr>
            <w:delText xml:space="preserve">D</w:delText>
          </w:r>
        </w:del>
        <w:r w:rsidDel="00000000" w:rsidR="00000000" w:rsidRPr="00000000">
          <w:rPr>
            <w:rtl w:val="0"/>
          </w:rPr>
          <w:t xml:space="preserve">em</w:t>
        </w:r>
      </w:ins>
      <w:ins w:author="Anonymous" w:id="14" w:date="2018-08-22T05:07:51Z">
        <w:r w:rsidDel="00000000" w:rsidR="00000000" w:rsidRPr="00000000">
          <w:rPr>
            <w:rtl w:val="0"/>
          </w:rPr>
          <w:t xml:space="preserve">entia</w:t>
        </w:r>
      </w:ins>
      <w:ins w:author="Anonymous" w:id="13" w:date="2018-08-22T05:07:48Z">
        <w:del w:author="Anonymous" w:id="14" w:date="2018-08-22T05:07:51Z">
          <w:r w:rsidDel="00000000" w:rsidR="00000000" w:rsidRPr="00000000">
            <w:rPr>
              <w:rtl w:val="0"/>
            </w:rPr>
            <w:delText xml:space="preserve">n</w:delText>
          </w:r>
        </w:del>
      </w:ins>
      <w:ins w:author="Anonymous" w:id="3" w:date="2018-08-22T05:05:45Z">
        <w:del w:author="Anonymous" w:id="15" w:date="2018-08-22T05:06:39Z">
          <w:r w:rsidDel="00000000" w:rsidR="00000000" w:rsidRPr="00000000">
            <w:rPr>
              <w:rtl w:val="0"/>
            </w:rPr>
            <w:delText xml:space="preserve">a</w:delText>
          </w:r>
        </w:del>
      </w:ins>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contextualSpacing w:val="0"/>
        <w:rPr/>
      </w:pPr>
      <w:bookmarkStart w:colFirst="0" w:colLast="0" w:name="_vq7qf9xrt0y0" w:id="2"/>
      <w:bookmarkEnd w:id="2"/>
      <w:r w:rsidDel="00000000" w:rsidR="00000000" w:rsidRPr="00000000">
        <w:rPr>
          <w:b w:val="1"/>
          <w:sz w:val="46"/>
          <w:szCs w:val="46"/>
          <w:rtl w:val="0"/>
        </w:rPr>
        <w:t xml:space="preserve">Research Questions</w:t>
      </w: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1"/>
        <w:rPr>
          <w:ins w:author="Anonymous" w:id="23" w:date="2018-08-22T03:59:22Z"/>
          <w:u w:val="none"/>
        </w:rPr>
      </w:pPr>
      <w:ins w:author="Anonymous" w:id="17" w:date="2018-08-22T03:58:32Z">
        <w:r w:rsidDel="00000000" w:rsidR="00000000" w:rsidRPr="00000000">
          <w:rPr>
            <w:rtl w:val="0"/>
          </w:rPr>
          <w:t xml:space="preserve">Selection of a suitable</w:t>
        </w:r>
      </w:ins>
      <w:ins w:author="Anonymous" w:id="18" w:date="2018-08-22T03:58:42Z">
        <w:r w:rsidDel="00000000" w:rsidR="00000000" w:rsidRPr="00000000">
          <w:rPr>
            <w:rtl w:val="0"/>
          </w:rPr>
          <w:t xml:space="preserve"> speech event class </w:t>
        </w:r>
      </w:ins>
      <w:ins w:author="Anonymous" w:id="19" w:date="2018-08-22T03:58:58Z">
        <w:r w:rsidDel="00000000" w:rsidR="00000000" w:rsidRPr="00000000">
          <w:rPr>
            <w:rtl w:val="0"/>
          </w:rPr>
          <w:t xml:space="preserve">which will permit information theoretic models to be developed</w:t>
        </w:r>
      </w:ins>
      <w:ins w:author="Anonymous" w:id="20" w:date="2018-08-22T03:59:10Z">
        <w:r w:rsidDel="00000000" w:rsidR="00000000" w:rsidRPr="00000000">
          <w:rPr>
            <w:rtl w:val="0"/>
          </w:rPr>
          <w:t xml:space="preserve"> as a</w:t>
        </w:r>
      </w:ins>
      <w:ins w:author="Anonymous" w:id="21" w:date="2018-08-22T03:59:11Z">
        <w:r w:rsidDel="00000000" w:rsidR="00000000" w:rsidRPr="00000000">
          <w:rPr>
            <w:rtl w:val="0"/>
          </w:rPr>
          <w:t xml:space="preserve"> means of </w:t>
        </w:r>
      </w:ins>
      <w:ins w:author="Anonymous" w:id="22" w:date="2018-08-22T03:59:14Z">
        <w:r w:rsidDel="00000000" w:rsidR="00000000" w:rsidRPr="00000000">
          <w:rPr>
            <w:rtl w:val="0"/>
          </w:rPr>
          <w:t xml:space="preserve">analytical conversation classification.</w:t>
        </w:r>
      </w:ins>
      <w:ins w:author="Anonymous" w:id="23" w:date="2018-08-22T03:59:22Z">
        <w:r w:rsidDel="00000000" w:rsidR="00000000" w:rsidRPr="00000000">
          <w:rPr>
            <w:rtl w:val="0"/>
          </w:rPr>
        </w:r>
      </w:ins>
    </w:p>
    <w:p w:rsidR="00000000" w:rsidDel="00000000" w:rsidP="00000000" w:rsidRDefault="00000000" w:rsidRPr="00000000" w14:paraId="00000005">
      <w:pPr>
        <w:numPr>
          <w:ilvl w:val="0"/>
          <w:numId w:val="3"/>
        </w:numPr>
        <w:ind w:left="720" w:hanging="360"/>
        <w:contextualSpacing w:val="1"/>
        <w:rPr>
          <w:ins w:author="Anonymous" w:id="32" w:date="2018-08-22T04:00:35Z"/>
          <w:u w:val="none"/>
        </w:rPr>
      </w:pPr>
      <w:ins w:author="Anonymous" w:id="24" w:date="2018-08-22T03:59:43Z">
        <w:r w:rsidDel="00000000" w:rsidR="00000000" w:rsidRPr="00000000">
          <w:rPr>
            <w:rtl w:val="0"/>
          </w:rPr>
          <w:t xml:space="preserve">Implement the Fast Entropy algorithm and apply to</w:t>
        </w:r>
      </w:ins>
      <w:ins w:author="Anonymous" w:id="25" w:date="2018-08-22T03:59:53Z">
        <w:r w:rsidDel="00000000" w:rsidR="00000000" w:rsidRPr="00000000">
          <w:rPr>
            <w:rtl w:val="0"/>
          </w:rPr>
          <w:t xml:space="preserve"> </w:t>
        </w:r>
      </w:ins>
      <w:ins w:author="Anonymous" w:id="26" w:date="2018-08-22T03:59:57Z">
        <w:r w:rsidDel="00000000" w:rsidR="00000000" w:rsidRPr="00000000">
          <w:rPr>
            <w:rtl w:val="0"/>
          </w:rPr>
          <w:t xml:space="preserve">conversation analysis</w:t>
        </w:r>
      </w:ins>
      <w:ins w:author="Anonymous" w:id="27" w:date="2018-08-22T04:00:09Z">
        <w:r w:rsidDel="00000000" w:rsidR="00000000" w:rsidRPr="00000000">
          <w:rPr>
            <w:rtl w:val="0"/>
          </w:rPr>
          <w:t xml:space="preserve"> using a range of </w:t>
        </w:r>
      </w:ins>
      <w:ins w:author="Anonymous" w:id="28" w:date="2018-08-22T04:00:15Z">
        <w:r w:rsidDel="00000000" w:rsidR="00000000" w:rsidRPr="00000000">
          <w:rPr>
            <w:rtl w:val="0"/>
          </w:rPr>
          <w:t xml:space="preserve">different speech event classes</w:t>
        </w:r>
      </w:ins>
      <w:ins w:author="Anonymous" w:id="29" w:date="2018-08-22T04:00:23Z">
        <w:r w:rsidDel="00000000" w:rsidR="00000000" w:rsidRPr="00000000">
          <w:rPr>
            <w:rtl w:val="0"/>
          </w:rPr>
          <w:t xml:space="preserve"> based on pros</w:t>
        </w:r>
      </w:ins>
      <w:ins w:author="Anonymous" w:id="30" w:date="2018-08-22T04:00:27Z">
        <w:r w:rsidDel="00000000" w:rsidR="00000000" w:rsidRPr="00000000">
          <w:rPr>
            <w:rtl w:val="0"/>
          </w:rPr>
          <w:t xml:space="preserve">odic </w:t>
        </w:r>
      </w:ins>
      <w:ins w:author="Anonymous" w:id="31" w:date="2018-08-22T04:00:31Z">
        <w:r w:rsidDel="00000000" w:rsidR="00000000" w:rsidRPr="00000000">
          <w:rPr>
            <w:rtl w:val="0"/>
          </w:rPr>
          <w:t xml:space="preserve">information</w:t>
        </w:r>
      </w:ins>
      <w:ins w:author="Anonymous" w:id="32" w:date="2018-08-22T04:00:35Z">
        <w:r w:rsidDel="00000000" w:rsidR="00000000" w:rsidRPr="00000000">
          <w:rPr>
            <w:rtl w:val="0"/>
          </w:rPr>
          <w:t xml:space="preserve">.</w:t>
        </w:r>
      </w:ins>
    </w:p>
    <w:p w:rsidR="00000000" w:rsidDel="00000000" w:rsidP="00000000" w:rsidRDefault="00000000" w:rsidRPr="00000000" w14:paraId="00000006">
      <w:pPr>
        <w:numPr>
          <w:ilvl w:val="0"/>
          <w:numId w:val="3"/>
        </w:numPr>
        <w:ind w:left="720" w:hanging="360"/>
        <w:contextualSpacing w:val="1"/>
        <w:rPr>
          <w:u w:val="none"/>
        </w:rPr>
      </w:pPr>
      <w:ins w:author="Anonymous" w:id="33" w:date="2018-08-22T04:00:42Z">
        <w:r w:rsidDel="00000000" w:rsidR="00000000" w:rsidRPr="00000000">
          <w:rPr>
            <w:rtl w:val="0"/>
          </w:rPr>
          <w:t xml:space="preserve">Investigate the role of a</w:t>
        </w:r>
      </w:ins>
      <w:ins w:author="Anonymous" w:id="34" w:date="2018-08-22T04:00:48Z">
        <w:r w:rsidDel="00000000" w:rsidR="00000000" w:rsidRPr="00000000">
          <w:rPr>
            <w:rtl w:val="0"/>
          </w:rPr>
          <w:t xml:space="preserve">lpha</w:t>
        </w:r>
      </w:ins>
      <w:ins w:author="Anonymous" w:id="35" w:date="2018-08-22T04:00:49Z">
        <w:r w:rsidDel="00000000" w:rsidR="00000000" w:rsidRPr="00000000">
          <w:rPr>
            <w:rtl w:val="0"/>
          </w:rPr>
          <w:t xml:space="preserve">bet size and s</w:t>
        </w:r>
      </w:ins>
      <w:ins w:author="Anonymous" w:id="36" w:date="2018-08-22T04:00:54Z">
        <w:r w:rsidDel="00000000" w:rsidR="00000000" w:rsidRPr="00000000">
          <w:rPr>
            <w:rtl w:val="0"/>
          </w:rPr>
          <w:t xml:space="preserve">peech class</w:t>
        </w:r>
      </w:ins>
      <w:ins w:author="Anonymous" w:id="37" w:date="2018-08-22T04:00:59Z">
        <w:r w:rsidDel="00000000" w:rsidR="00000000" w:rsidRPr="00000000">
          <w:rPr>
            <w:rtl w:val="0"/>
          </w:rPr>
          <w:t xml:space="preserve"> in</w:t>
        </w:r>
      </w:ins>
      <w:ins w:author="Anonymous" w:id="38" w:date="2018-08-22T04:01:02Z">
        <w:r w:rsidDel="00000000" w:rsidR="00000000" w:rsidRPr="00000000">
          <w:rPr>
            <w:rtl w:val="0"/>
          </w:rPr>
          <w:t xml:space="preserve"> </w:t>
        </w:r>
      </w:ins>
      <w:ins w:author="Anonymous" w:id="39" w:date="2018-08-22T04:01:07Z">
        <w:r w:rsidDel="00000000" w:rsidR="00000000" w:rsidRPr="00000000">
          <w:rPr>
            <w:rtl w:val="0"/>
          </w:rPr>
          <w:t xml:space="preserve">effectveiness of </w:t>
        </w:r>
      </w:ins>
      <w:ins w:author="Anonymous" w:id="40" w:date="2018-08-22T04:01:16Z">
        <w:r w:rsidDel="00000000" w:rsidR="00000000" w:rsidRPr="00000000">
          <w:rPr>
            <w:rtl w:val="0"/>
          </w:rPr>
          <w:t xml:space="preserve">detecting </w:t>
        </w:r>
      </w:ins>
      <w:ins w:author="Anonymous" w:id="41" w:date="2018-08-22T04:01:21Z">
        <w:r w:rsidDel="00000000" w:rsidR="00000000" w:rsidRPr="00000000">
          <w:rPr>
            <w:rtl w:val="0"/>
          </w:rPr>
          <w:t xml:space="preserve">trouble in conversations.</w:t>
        </w:r>
      </w:ins>
      <w:ins w:author="Anonymous" w:id="42" w:date="2018-08-22T04:01:29Z">
        <w:r w:rsidDel="00000000" w:rsidR="00000000" w:rsidRPr="00000000">
          <w:rPr>
            <w:rtl w:val="0"/>
          </w:rPr>
          <w:t xml:space="preserve"> </w:t>
        </w:r>
      </w:ins>
      <w:ins w:author="Anonymous" w:id="43" w:date="2018-08-22T04:01:44Z">
        <w:r w:rsidDel="00000000" w:rsidR="00000000" w:rsidRPr="00000000">
          <w:rPr>
            <w:rtl w:val="0"/>
          </w:rPr>
          <w:t xml:space="preserve">In partcu</w:t>
        </w:r>
      </w:ins>
      <w:ins w:author="Anonymous" w:id="44" w:date="2018-08-22T04:01:49Z">
        <w:r w:rsidDel="00000000" w:rsidR="00000000" w:rsidRPr="00000000">
          <w:rPr>
            <w:rtl w:val="0"/>
          </w:rPr>
          <w:t xml:space="preserve">lar, </w:t>
        </w:r>
      </w:ins>
      <w:r w:rsidDel="00000000" w:rsidR="00000000" w:rsidRPr="00000000">
        <w:rPr>
          <w:rtl w:val="0"/>
        </w:rPr>
        <w:t xml:space="preserve">What is the minimal number of symbol</w:t>
      </w:r>
      <w:del w:author="Anonymous" w:id="45" w:date="2018-08-22T04:02:23Z">
        <w:r w:rsidDel="00000000" w:rsidR="00000000" w:rsidRPr="00000000">
          <w:rPr>
            <w:rtl w:val="0"/>
          </w:rPr>
          <w:delText xml:space="preserve">s</w:delText>
        </w:r>
      </w:del>
      <w:r w:rsidDel="00000000" w:rsidR="00000000" w:rsidRPr="00000000">
        <w:rPr>
          <w:rtl w:val="0"/>
        </w:rPr>
        <w:t xml:space="preserve"> </w:t>
      </w:r>
      <w:ins w:author="Anonymous" w:id="46" w:date="2018-08-22T04:02:12Z">
        <w:r w:rsidDel="00000000" w:rsidR="00000000" w:rsidRPr="00000000">
          <w:rPr>
            <w:rtl w:val="0"/>
          </w:rPr>
          <w:t xml:space="preserve">samples </w:t>
        </w:r>
      </w:ins>
      <w:ins w:author="Anonymous" w:id="47" w:date="2018-08-22T04:01:57Z">
        <w:del w:author="Anonymous" w:id="46" w:date="2018-08-22T04:02:12Z">
          <w:r w:rsidDel="00000000" w:rsidR="00000000" w:rsidRPr="00000000">
            <w:rPr>
              <w:rtl w:val="0"/>
            </w:rPr>
            <w:delText xml:space="preserve">and</w:delText>
          </w:r>
        </w:del>
      </w:ins>
      <w:del w:author="Anonymous" w:id="46" w:date="2018-08-22T04:02:12Z"/>
      <w:ins w:author="Anonymous" w:id="48" w:date="2018-08-22T04:02:01Z">
        <w:del w:author="Anonymous" w:id="46" w:date="2018-08-22T04:02:12Z">
          <w:r w:rsidDel="00000000" w:rsidR="00000000" w:rsidRPr="00000000">
            <w:rPr>
              <w:rtl w:val="0"/>
            </w:rPr>
            <w:delText xml:space="preserve"> </w:delText>
          </w:r>
        </w:del>
      </w:ins>
      <w:r w:rsidDel="00000000" w:rsidR="00000000" w:rsidRPr="00000000">
        <w:rPr>
          <w:rtl w:val="0"/>
        </w:rPr>
        <w:t xml:space="preserve">required to estimate entropy accurately for dialogue and monologue</w:t>
      </w:r>
    </w:p>
    <w:p w:rsidR="00000000" w:rsidDel="00000000" w:rsidP="00000000" w:rsidRDefault="00000000" w:rsidRPr="00000000" w14:paraId="00000007">
      <w:pPr>
        <w:numPr>
          <w:ilvl w:val="0"/>
          <w:numId w:val="3"/>
        </w:numPr>
        <w:ind w:left="720" w:hanging="360"/>
        <w:contextualSpacing w:val="1"/>
        <w:rPr>
          <w:u w:val="none"/>
        </w:rPr>
      </w:pPr>
      <w:r w:rsidDel="00000000" w:rsidR="00000000" w:rsidRPr="00000000">
        <w:rPr>
          <w:rtl w:val="0"/>
        </w:rPr>
        <w:t xml:space="preserve">What is the minimal symbol set required to produce </w:t>
      </w:r>
      <w:r w:rsidDel="00000000" w:rsidR="00000000" w:rsidRPr="00000000">
        <w:rPr>
          <w:b w:val="1"/>
          <w:rtl w:val="0"/>
        </w:rPr>
        <w:t xml:space="preserve">accurate</w:t>
      </w:r>
      <w:r w:rsidDel="00000000" w:rsidR="00000000" w:rsidRPr="00000000">
        <w:rPr>
          <w:rtl w:val="0"/>
        </w:rPr>
        <w:t xml:space="preserve"> and </w:t>
      </w:r>
      <w:r w:rsidDel="00000000" w:rsidR="00000000" w:rsidRPr="00000000">
        <w:rPr>
          <w:b w:val="1"/>
          <w:rtl w:val="0"/>
        </w:rPr>
        <w:t xml:space="preserve">distinct</w:t>
      </w:r>
      <w:r w:rsidDel="00000000" w:rsidR="00000000" w:rsidRPr="00000000">
        <w:rPr>
          <w:rtl w:val="0"/>
        </w:rPr>
        <w:t xml:space="preserve"> entropy calculations</w:t>
      </w:r>
    </w:p>
    <w:p w:rsidR="00000000" w:rsidDel="00000000" w:rsidP="00000000" w:rsidRDefault="00000000" w:rsidRPr="00000000" w14:paraId="00000008">
      <w:pPr>
        <w:numPr>
          <w:ilvl w:val="0"/>
          <w:numId w:val="3"/>
        </w:numPr>
        <w:ind w:left="720" w:hanging="360"/>
        <w:contextualSpacing w:val="1"/>
        <w:rPr>
          <w:u w:val="none"/>
        </w:rPr>
      </w:pPr>
      <w:r w:rsidDel="00000000" w:rsidR="00000000" w:rsidRPr="00000000">
        <w:rPr>
          <w:rtl w:val="0"/>
        </w:rPr>
        <w:t xml:space="preserve">Creating minimal alphabets that can produce complex and extensive entropies allow for accurately identify a speaker in a group through entropy?</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Can we find high valued/information symbols that help to capture desired results more efficiently?</w:t>
      </w:r>
    </w:p>
    <w:p w:rsidR="00000000" w:rsidDel="00000000" w:rsidP="00000000" w:rsidRDefault="00000000" w:rsidRPr="00000000" w14:paraId="0000000A">
      <w:pPr>
        <w:contextualSpacing w:val="0"/>
        <w:rPr/>
      </w:pPr>
      <w:hyperlink r:id="rId7">
        <w:r w:rsidDel="00000000" w:rsidR="00000000" w:rsidRPr="00000000">
          <w:rPr>
            <w:color w:val="1155cc"/>
            <w:u w:val="single"/>
            <w:rtl w:val="0"/>
          </w:rPr>
          <w:t xml:space="preserve">https://uq.edu.au/student-services/pdf/learning/research-proposal-sample-v2.pdf</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Four key parts</w:t>
      </w:r>
    </w:p>
    <w:p w:rsidR="00000000" w:rsidDel="00000000" w:rsidP="00000000" w:rsidRDefault="00000000" w:rsidRPr="00000000" w14:paraId="0000000D">
      <w:pPr>
        <w:contextualSpacing w:val="0"/>
        <w:rPr/>
      </w:pPr>
      <w:r w:rsidDel="00000000" w:rsidR="00000000" w:rsidRPr="00000000">
        <w:rPr>
          <w:rtl w:val="0"/>
        </w:rPr>
        <w:t xml:space="preserve">First</w:t>
      </w:r>
    </w:p>
    <w:p w:rsidR="00000000" w:rsidDel="00000000" w:rsidP="00000000" w:rsidRDefault="00000000" w:rsidRPr="00000000" w14:paraId="0000000E">
      <w:pPr>
        <w:contextualSpacing w:val="0"/>
        <w:rPr/>
      </w:pPr>
      <w:r w:rsidDel="00000000" w:rsidR="00000000" w:rsidRPr="00000000">
        <w:rPr>
          <w:rtl w:val="0"/>
        </w:rPr>
        <w:t xml:space="preserve">Florence is helping people with dementia has </w:t>
      </w:r>
    </w:p>
    <w:p w:rsidR="00000000" w:rsidDel="00000000" w:rsidP="00000000" w:rsidRDefault="00000000" w:rsidRPr="00000000" w14:paraId="0000000F">
      <w:pPr>
        <w:contextualSpacing w:val="0"/>
        <w:rPr/>
      </w:pPr>
      <w:r w:rsidDel="00000000" w:rsidR="00000000" w:rsidRPr="00000000">
        <w:rPr>
          <w:rtl w:val="0"/>
        </w:rPr>
        <w:t xml:space="preserve">Tibs is good</w:t>
      </w:r>
    </w:p>
    <w:p w:rsidR="00000000" w:rsidDel="00000000" w:rsidP="00000000" w:rsidRDefault="00000000" w:rsidRPr="00000000" w14:paraId="00000010">
      <w:pPr>
        <w:contextualSpacing w:val="0"/>
        <w:rPr/>
      </w:pPr>
      <w:r w:rsidDel="00000000" w:rsidR="00000000" w:rsidRPr="00000000">
        <w:rPr>
          <w:rtl w:val="0"/>
        </w:rPr>
        <w:t xml:space="preserve">Second</w:t>
      </w:r>
    </w:p>
    <w:p w:rsidR="00000000" w:rsidDel="00000000" w:rsidP="00000000" w:rsidRDefault="00000000" w:rsidRPr="00000000" w14:paraId="00000011">
      <w:pPr>
        <w:contextualSpacing w:val="0"/>
        <w:rPr/>
      </w:pPr>
      <w:r w:rsidDel="00000000" w:rsidR="00000000" w:rsidRPr="00000000">
        <w:rPr>
          <w:rtl w:val="0"/>
        </w:rPr>
        <w:t xml:space="preserve">How do we teach this to computers</w:t>
      </w:r>
    </w:p>
    <w:p w:rsidR="00000000" w:rsidDel="00000000" w:rsidP="00000000" w:rsidRDefault="00000000" w:rsidRPr="00000000" w14:paraId="00000012">
      <w:pPr>
        <w:contextualSpacing w:val="0"/>
        <w:rPr/>
      </w:pPr>
      <w:r w:rsidDel="00000000" w:rsidR="00000000" w:rsidRPr="00000000">
        <w:rPr>
          <w:rtl w:val="0"/>
        </w:rPr>
        <w:t xml:space="preserve">We want the meaning and intent of language,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There is no doubt about the intended coverage and contribution of the thesis. Includes a project outline and clear statement of purpose. Substantial evidence of initiative. </w:t>
      </w:r>
      <w:r w:rsidDel="00000000" w:rsidR="00000000" w:rsidRPr="00000000">
        <w:fldChar w:fldCharType="begin"/>
        <w:instrText xml:space="preserve"> HYPERLINK "https://uq.edu.au/student-services/pdf/learning/research-proposal-sample-v2.pdf" </w:instrText>
        <w:fldChar w:fldCharType="separate"/>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3p1xc94qf7gv" w:id="3"/>
      <w:bookmarkEnd w:id="3"/>
      <w:r w:rsidDel="00000000" w:rsidR="00000000" w:rsidRPr="00000000">
        <w:fldChar w:fldCharType="end"/>
      </w:r>
      <w:r w:rsidDel="00000000" w:rsidR="00000000" w:rsidRPr="00000000">
        <w:rPr>
          <w:rtl w:val="0"/>
        </w:rPr>
        <w:t xml:space="preserve">Introduction - Motivations (few paragraphs)</w:t>
      </w:r>
    </w:p>
    <w:p w:rsidR="00000000" w:rsidDel="00000000" w:rsidP="00000000" w:rsidRDefault="00000000" w:rsidRPr="00000000" w14:paraId="00000016">
      <w:pPr>
        <w:pStyle w:val="Heading3"/>
        <w:keepNext w:val="0"/>
        <w:keepLines w:val="0"/>
        <w:contextualSpacing w:val="0"/>
        <w:rPr/>
      </w:pPr>
      <w:bookmarkStart w:colFirst="0" w:colLast="0" w:name="_gvubpe9jaq02" w:id="4"/>
      <w:bookmarkEnd w:id="4"/>
      <w:r w:rsidDel="00000000" w:rsidR="00000000" w:rsidRPr="00000000">
        <w:rPr>
          <w:rtl w:val="0"/>
        </w:rPr>
        <w:t xml:space="preserve">Entropy, metrics, dementia</w:t>
      </w:r>
    </w:p>
    <w:p w:rsidR="00000000" w:rsidDel="00000000" w:rsidP="00000000" w:rsidRDefault="00000000" w:rsidRPr="00000000" w14:paraId="00000017">
      <w:pPr>
        <w:contextualSpacing w:val="0"/>
        <w:rPr/>
      </w:pPr>
      <w:r w:rsidDel="00000000" w:rsidR="00000000" w:rsidRPr="00000000">
        <w:rPr>
          <w:rtl w:val="0"/>
        </w:rPr>
        <w:t xml:space="preserve">In order to develop automated systems to assist in communication difficulties in neurological conditions such as dementa, it is necessary to study the key aspects of conversations (metrics , characterization). Although other speech systems exist, they dont fully meet the requirements of finding trouble in an efficient way without copious data.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 order to understand challenges in creating metrics its necessary to understand t and B to aid with dementia.</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following sections will describe how trouble is defined and found, automated ways of doing so and the most effective methods currently</w:t>
      </w:r>
      <w:r w:rsidDel="00000000" w:rsidR="00000000" w:rsidRPr="00000000">
        <w:rPr>
          <w:rtl w:val="0"/>
        </w:rPr>
      </w:r>
    </w:p>
    <w:p w:rsidR="00000000" w:rsidDel="00000000" w:rsidP="00000000" w:rsidRDefault="00000000" w:rsidRPr="00000000" w14:paraId="0000001C">
      <w:pPr>
        <w:pStyle w:val="Heading1"/>
        <w:keepNext w:val="0"/>
        <w:keepLines w:val="0"/>
        <w:contextualSpacing w:val="0"/>
        <w:rPr/>
      </w:pPr>
      <w:bookmarkStart w:colFirst="0" w:colLast="0" w:name="_ghioxmdwhjgr" w:id="5"/>
      <w:bookmarkEnd w:id="5"/>
      <w:r w:rsidDel="00000000" w:rsidR="00000000" w:rsidRPr="00000000">
        <w:rPr>
          <w:rtl w:val="0"/>
        </w:rPr>
        <w:t xml:space="preserve">Literature Review (6-7-8?)</w:t>
      </w:r>
    </w:p>
    <w:p w:rsidR="00000000" w:rsidDel="00000000" w:rsidP="00000000" w:rsidRDefault="00000000" w:rsidRPr="00000000" w14:paraId="0000001D">
      <w:pPr>
        <w:pStyle w:val="Heading3"/>
        <w:keepNext w:val="0"/>
        <w:keepLines w:val="0"/>
        <w:contextualSpacing w:val="0"/>
        <w:rPr/>
      </w:pPr>
      <w:bookmarkStart w:colFirst="0" w:colLast="0" w:name="_9cwi8wra9t86" w:id="6"/>
      <w:bookmarkEnd w:id="6"/>
      <w:r w:rsidDel="00000000" w:rsidR="00000000" w:rsidRPr="00000000">
        <w:rPr>
          <w:rtl w:val="0"/>
        </w:rPr>
        <w:t xml:space="preserve">Trouble and Repair</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Conversational breakdowns in </w:t>
      </w:r>
      <w:commentRangeStart w:id="0"/>
      <w:r w:rsidDel="00000000" w:rsidR="00000000" w:rsidRPr="00000000">
        <w:rPr>
          <w:rtl w:val="0"/>
        </w:rPr>
        <w:t xml:space="preserve">Dementia</w:t>
      </w:r>
      <w:commentRangeEnd w:id="0"/>
      <w:r w:rsidDel="00000000" w:rsidR="00000000" w:rsidRPr="00000000">
        <w:commentReference w:id="0"/>
      </w:r>
      <w:r w:rsidDel="00000000" w:rsidR="00000000" w:rsidRPr="00000000">
        <w:rPr>
          <w:rtl w:val="0"/>
        </w:rPr>
        <w:t xml:space="preserve"> have been extensively researched to establish where exactly trouble starts occurring in conversations/communication between People with </w:t>
      </w:r>
      <w:r w:rsidDel="00000000" w:rsidR="00000000" w:rsidRPr="00000000">
        <w:rPr>
          <w:rtl w:val="0"/>
        </w:rPr>
        <w:t xml:space="preserve">Dementia </w:t>
      </w:r>
      <w:r w:rsidDel="00000000" w:rsidR="00000000" w:rsidRPr="00000000">
        <w:rPr>
          <w:rtl w:val="0"/>
        </w:rPr>
        <w:t xml:space="preserve">(</w:t>
      </w:r>
      <w:commentRangeStart w:id="1"/>
      <w:r w:rsidDel="00000000" w:rsidR="00000000" w:rsidRPr="00000000">
        <w:rPr>
          <w:rtl w:val="0"/>
        </w:rPr>
        <w:t xml:space="preserve">PWD/SDAT</w:t>
      </w:r>
      <w:commentRangeEnd w:id="1"/>
      <w:r w:rsidDel="00000000" w:rsidR="00000000" w:rsidRPr="00000000">
        <w:commentReference w:id="1"/>
      </w:r>
      <w:r w:rsidDel="00000000" w:rsidR="00000000" w:rsidRPr="00000000">
        <w:rPr>
          <w:rtl w:val="0"/>
        </w:rPr>
        <w:t xml:space="preserve">) and their carers or loved ones</w:t>
      </w:r>
      <w:r w:rsidDel="00000000" w:rsidR="00000000" w:rsidRPr="00000000">
        <w:rPr>
          <w:strike w:val="1"/>
          <w:rtl w:val="0"/>
        </w:rPr>
        <w:t xml:space="preserve"> to learn what is and isn’t helpful for effective communication/conversation</w:t>
      </w:r>
      <w:r w:rsidDel="00000000" w:rsidR="00000000" w:rsidRPr="00000000">
        <w:rPr>
          <w:rtl w:val="0"/>
        </w:rPr>
        <w:t xml:space="preserve">. For PWD/SDAT, conversations serve not only as a polite, social courtesy with others, but also act as a form of therapy </w:t>
      </w:r>
      <w:r w:rsidDel="00000000" w:rsidR="00000000" w:rsidRPr="00000000">
        <w:rPr>
          <w:strike w:val="1"/>
          <w:rtl w:val="0"/>
        </w:rPr>
        <w:t xml:space="preserve">as less communication can lead to a deterioration in mental health to those suffering</w:t>
      </w:r>
      <w:r w:rsidDel="00000000" w:rsidR="00000000" w:rsidRPr="00000000">
        <w:rPr>
          <w:rtl w:val="0"/>
        </w:rPr>
        <w:t xml:space="preserve"> [</w:t>
      </w:r>
      <w:r w:rsidDel="00000000" w:rsidR="00000000" w:rsidRPr="00000000">
        <w:rPr>
          <w:color w:val="ff0000"/>
          <w:rtl w:val="0"/>
        </w:rPr>
        <w:t xml:space="preserve">needed citation</w:t>
      </w:r>
      <w:r w:rsidDel="00000000" w:rsidR="00000000" w:rsidRPr="00000000">
        <w:rPr>
          <w:rtl w:val="0"/>
        </w:rPr>
        <w:t xml:space="preserv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Currently approaches to help repair conversations are done through user training, but a natural question to ask given the abundance of computational power available is if trouble detection can be automated, and if so, can it then automate or aid in repair as well?</w:t>
      </w:r>
    </w:p>
    <w:p w:rsidR="00000000" w:rsidDel="00000000" w:rsidP="00000000" w:rsidRDefault="00000000" w:rsidRPr="00000000" w14:paraId="00000022">
      <w:pPr>
        <w:contextualSpacing w:val="0"/>
        <w:rPr/>
      </w:pPr>
      <w:r w:rsidDel="00000000" w:rsidR="00000000" w:rsidRPr="00000000">
        <w:rPr>
          <w:rtl w:val="0"/>
        </w:rPr>
        <w:t xml:space="preserve">Before repair can start, signs of trouble in speech must be studied to determine where exactly breakdowns start occurring in communication and conversation. </w:t>
      </w:r>
    </w:p>
    <w:p w:rsidR="00000000" w:rsidDel="00000000" w:rsidP="00000000" w:rsidRDefault="00000000" w:rsidRPr="00000000" w14:paraId="00000023">
      <w:pPr>
        <w:pStyle w:val="Heading3"/>
        <w:contextualSpacing w:val="0"/>
        <w:rPr/>
      </w:pPr>
      <w:bookmarkStart w:colFirst="0" w:colLast="0" w:name="_bhif2unu4dh3" w:id="7"/>
      <w:bookmarkEnd w:id="7"/>
      <w:r w:rsidDel="00000000" w:rsidR="00000000" w:rsidRPr="00000000">
        <w:rPr>
          <w:rtl w:val="0"/>
        </w:rPr>
        <w:t xml:space="preserve">Detecting Trouble in Speech</w:t>
      </w:r>
    </w:p>
    <w:p w:rsidR="00000000" w:rsidDel="00000000" w:rsidP="00000000" w:rsidRDefault="00000000" w:rsidRPr="00000000" w14:paraId="00000024">
      <w:pPr>
        <w:contextualSpacing w:val="0"/>
        <w:rPr/>
      </w:pPr>
      <w:r w:rsidDel="00000000" w:rsidR="00000000" w:rsidRPr="00000000">
        <w:rPr>
          <w:rtl w:val="0"/>
        </w:rPr>
        <w:t xml:space="preserve">Conversation breakdowns </w:t>
      </w:r>
      <w:r w:rsidDel="00000000" w:rsidR="00000000" w:rsidRPr="00000000">
        <w:rPr>
          <w:rtl w:val="0"/>
        </w:rPr>
        <w:t xml:space="preserve">in speech have been well studied to find key/exact points in communication where failure occurs both in normal conversation and conversations involving PWD/SDAT. Knowing where trouble itself is occuring can be difficult, but Trouble Indicating Behaviours (TIB’s) can be a useful marker for locating where they occur. </w:t>
      </w:r>
      <w:commentRangeStart w:id="2"/>
      <w:r w:rsidDel="00000000" w:rsidR="00000000" w:rsidRPr="00000000">
        <w:rPr>
          <w:rtl w:val="0"/>
        </w:rPr>
        <w:t xml:space="preserve">TIB’</w:t>
      </w:r>
      <w:r w:rsidDel="00000000" w:rsidR="00000000" w:rsidRPr="00000000">
        <w:rPr>
          <w:rtl w:val="0"/>
        </w:rPr>
        <w:t xml:space="preserve">s</w:t>
      </w:r>
      <w:commentRangeEnd w:id="2"/>
      <w:r w:rsidDel="00000000" w:rsidR="00000000" w:rsidRPr="00000000">
        <w:commentReference w:id="2"/>
      </w:r>
      <w:r w:rsidDel="00000000" w:rsidR="00000000" w:rsidRPr="00000000">
        <w:rPr>
          <w:rtl w:val="0"/>
        </w:rPr>
        <w:t xml:space="preserve"> are defined by </w:t>
      </w:r>
      <w:r w:rsidDel="00000000" w:rsidR="00000000" w:rsidRPr="00000000">
        <w:rPr>
          <w:color w:val="ff0000"/>
          <w:rtl w:val="0"/>
        </w:rPr>
        <w:t xml:space="preserve">Chenery et. al(1995) </w:t>
      </w:r>
      <w:r w:rsidDel="00000000" w:rsidR="00000000" w:rsidRPr="00000000">
        <w:rPr>
          <w:rtl w:val="0"/>
        </w:rPr>
        <w:t xml:space="preserve">as conversational tools, listeners can use TIB’s to “highlight points of trouble in understanding a message the speaker is intending”. Using Conversational Analysis, </w:t>
      </w:r>
      <w:r w:rsidDel="00000000" w:rsidR="00000000" w:rsidRPr="00000000">
        <w:rPr>
          <w:color w:val="ff0000"/>
          <w:rtl w:val="0"/>
        </w:rPr>
        <w:t xml:space="preserve">Chenery et al.</w:t>
      </w:r>
      <w:r w:rsidDel="00000000" w:rsidR="00000000" w:rsidRPr="00000000">
        <w:rPr>
          <w:rtl w:val="0"/>
        </w:rPr>
        <w:t xml:space="preserve"> have documented not only several TIB’s but also potential repair techniques used to re-establish the conversation immediately after and their effectiveness..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Examples of TIB’s can be </w:t>
      </w:r>
      <w:r w:rsidDel="00000000" w:rsidR="00000000" w:rsidRPr="00000000">
        <w:rPr>
          <w:rtl w:val="0"/>
        </w:rPr>
        <w:t xml:space="preserve">requesting for more or specific information</w:t>
      </w:r>
      <w:r w:rsidDel="00000000" w:rsidR="00000000" w:rsidRPr="00000000">
        <w:rPr>
          <w:rtl w:val="0"/>
        </w:rPr>
        <w:t xml:space="preserve">/clarity, reprise/</w:t>
      </w:r>
      <w:commentRangeStart w:id="3"/>
      <w:commentRangeStart w:id="4"/>
      <w:commentRangeStart w:id="5"/>
      <w:r w:rsidDel="00000000" w:rsidR="00000000" w:rsidRPr="00000000">
        <w:rPr>
          <w:rtl w:val="0"/>
        </w:rPr>
        <w:t xml:space="preserve">minimal disfluency</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(“um”, “ah”, “yes”, “hmmm”, frequent or disruptive pauses). According to data taken from Chenery et al, PWD/SDAT are more likely to rely on certain types of TIB’s such as minimal disfluency or a lack of uptake in the conversation, both being characterized by frequent or disruptive </w:t>
      </w:r>
      <w:commentRangeStart w:id="6"/>
      <w:r w:rsidDel="00000000" w:rsidR="00000000" w:rsidRPr="00000000">
        <w:rPr>
          <w:rtl w:val="0"/>
        </w:rPr>
        <w:t xml:space="preserve">pauses to the conversation</w:t>
      </w:r>
      <w:commentRangeEnd w:id="6"/>
      <w:r w:rsidDel="00000000" w:rsidR="00000000" w:rsidRPr="00000000">
        <w:commentReference w:id="6"/>
      </w:r>
      <w:r w:rsidDel="00000000" w:rsidR="00000000" w:rsidRPr="00000000">
        <w:rPr>
          <w:rtl w:val="0"/>
        </w:rPr>
        <w:t xml:space="preserve">. This make sense as Dementia causes trouble in forming or recollecting memories, making conversation difficult if they rely on certain types of information retrieval (i.e. short or long term). Meaning any type of TIB used by the PWD will likely be affected by the neurological degeneration, making following a conversation and requesting specific information difficult.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Are we looking for TIB’s as a marker to find the trouble?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3"/>
        <w:contextualSpacing w:val="0"/>
        <w:rPr/>
      </w:pPr>
      <w:bookmarkStart w:colFirst="0" w:colLast="0" w:name="_v0i9f9pgojnp" w:id="8"/>
      <w:bookmarkEnd w:id="8"/>
      <w:r w:rsidDel="00000000" w:rsidR="00000000" w:rsidRPr="00000000">
        <w:rPr>
          <w:rtl w:val="0"/>
        </w:rPr>
        <w:t xml:space="preserve">Types of Breakdowns in Conversation/Communication</w:t>
      </w:r>
    </w:p>
    <w:p w:rsidR="00000000" w:rsidDel="00000000" w:rsidP="00000000" w:rsidRDefault="00000000" w:rsidRPr="00000000" w14:paraId="0000002B">
      <w:pPr>
        <w:contextualSpacing w:val="0"/>
        <w:rPr/>
      </w:pPr>
      <w:r w:rsidDel="00000000" w:rsidR="00000000" w:rsidRPr="00000000">
        <w:rPr>
          <w:rtl w:val="0"/>
        </w:rPr>
        <w:t xml:space="preserve">Chenery’s paper shows Senile Dementia of the Alzheimer’s Type patients produce “shorter conversational turns and called for regular prompts from the interviewer”. Refer to “conversational abilities in SDAT’S” for further examples.</w:t>
      </w:r>
      <w:r w:rsidDel="00000000" w:rsidR="00000000" w:rsidRPr="00000000">
        <w:rPr>
          <w:rtl w:val="0"/>
        </w:rPr>
      </w:r>
    </w:p>
    <w:p w:rsidR="00000000" w:rsidDel="00000000" w:rsidP="00000000" w:rsidRDefault="00000000" w:rsidRPr="00000000" w14:paraId="0000002C">
      <w:pPr>
        <w:pStyle w:val="Heading3"/>
        <w:contextualSpacing w:val="0"/>
        <w:rPr/>
      </w:pPr>
      <w:bookmarkStart w:colFirst="0" w:colLast="0" w:name="_umqxw83fdkxa" w:id="9"/>
      <w:bookmarkEnd w:id="9"/>
      <w:r w:rsidDel="00000000" w:rsidR="00000000" w:rsidRPr="00000000">
        <w:rPr>
          <w:rtl w:val="0"/>
        </w:rPr>
        <w:t xml:space="preserve">Reliability of TIB’s for Detection of Dementia</w:t>
      </w:r>
    </w:p>
    <w:p w:rsidR="00000000" w:rsidDel="00000000" w:rsidP="00000000" w:rsidRDefault="00000000" w:rsidRPr="00000000" w14:paraId="0000002D">
      <w:pPr>
        <w:contextualSpacing w:val="0"/>
        <w:rPr/>
      </w:pPr>
      <w:r w:rsidDel="00000000" w:rsidR="00000000" w:rsidRPr="00000000">
        <w:rPr>
          <w:rtl w:val="0"/>
        </w:rPr>
        <w:t xml:space="preserve">Given </w:t>
      </w:r>
      <w:r w:rsidDel="00000000" w:rsidR="00000000" w:rsidRPr="00000000">
        <w:rPr>
          <w:color w:val="ff0000"/>
          <w:rtl w:val="0"/>
        </w:rPr>
        <w:t xml:space="preserve">Chenery’s </w:t>
      </w:r>
      <w:r w:rsidDel="00000000" w:rsidR="00000000" w:rsidRPr="00000000">
        <w:rPr>
          <w:rtl w:val="0"/>
        </w:rPr>
        <w:t xml:space="preserve">research, how do we know finding TIBs will lead us to believe this person is suffering from dementia. Also, how often do we need to wait to find them? Are they common? Do they carry enough information to be insightful (i.e. do all of them carry a minimum amount of useful information)?</w:t>
      </w:r>
    </w:p>
    <w:p w:rsidR="00000000" w:rsidDel="00000000" w:rsidP="00000000" w:rsidRDefault="00000000" w:rsidRPr="00000000" w14:paraId="0000002E">
      <w:pPr>
        <w:contextualSpacing w:val="0"/>
        <w:rPr>
          <w:ins w:author="Anonymous" w:id="49" w:date="2018-08-22T04:09:17Z"/>
        </w:rPr>
      </w:pPr>
      <w:ins w:author="Anonymous" w:id="49" w:date="2018-08-22T04:09:17Z">
        <w:r w:rsidDel="00000000" w:rsidR="00000000" w:rsidRPr="00000000">
          <w:rPr>
            <w:rtl w:val="0"/>
          </w:rPr>
        </w:r>
      </w:ins>
    </w:p>
    <w:p w:rsidR="00000000" w:rsidDel="00000000" w:rsidP="00000000" w:rsidRDefault="00000000" w:rsidRPr="00000000" w14:paraId="0000002F">
      <w:pPr>
        <w:contextualSpacing w:val="0"/>
        <w:rPr>
          <w:ins w:author="Anonymous" w:id="49" w:date="2018-08-22T04:09:17Z"/>
        </w:rPr>
      </w:pPr>
      <w:ins w:author="Anonymous" w:id="50" w:date="2018-08-22T04:09:24Z">
        <w:r w:rsidDel="00000000" w:rsidR="00000000" w:rsidRPr="00000000">
          <w:rPr>
            <w:rtl w:val="0"/>
          </w:rPr>
          <w:t xml:space="preserve">In this project,</w:t>
        </w:r>
      </w:ins>
      <w:ins w:author="Anonymous" w:id="49" w:date="2018-08-22T04:09:17Z"/>
      <w:ins w:author="Anonymous" w:id="51" w:date="2018-08-22T04:09:33Z">
        <w:r w:rsidDel="00000000" w:rsidR="00000000" w:rsidRPr="00000000">
          <w:rPr>
            <w:rtl w:val="0"/>
          </w:rPr>
          <w:t xml:space="preserve"> </w:t>
        </w:r>
      </w:ins>
      <w:ins w:author="Anonymous" w:id="49" w:date="2018-08-22T04:09:17Z"/>
      <w:ins w:author="Anonymous" w:id="52" w:date="2018-08-22T04:09:36Z">
        <w:r w:rsidDel="00000000" w:rsidR="00000000" w:rsidRPr="00000000">
          <w:rPr>
            <w:rtl w:val="0"/>
          </w:rPr>
          <w:t xml:space="preserve">we will follow </w:t>
        </w:r>
      </w:ins>
      <w:ins w:author="Anonymous" w:id="49" w:date="2018-08-22T04:09:17Z"/>
      <w:ins w:author="Anonymous" w:id="53" w:date="2018-08-22T04:09:43Z">
        <w:r w:rsidDel="00000000" w:rsidR="00000000" w:rsidRPr="00000000">
          <w:rPr>
            <w:rtl w:val="0"/>
          </w:rPr>
          <w:t xml:space="preserve">the same approach which is widely used within the </w:t>
        </w:r>
      </w:ins>
      <w:ins w:author="Anonymous" w:id="49" w:date="2018-08-22T04:09:17Z"/>
      <w:ins w:author="Anonymous" w:id="54" w:date="2018-08-22T04:09:54Z">
        <w:r w:rsidDel="00000000" w:rsidR="00000000" w:rsidRPr="00000000">
          <w:rPr>
            <w:rtl w:val="0"/>
          </w:rPr>
          <w:t xml:space="preserve">computational natural language processing communnity which is to egard language in general, </w:t>
        </w:r>
      </w:ins>
      <w:ins w:author="Anonymous" w:id="55" w:date="2018-08-22T04:10:30Z">
        <w:r w:rsidDel="00000000" w:rsidR="00000000" w:rsidRPr="00000000">
          <w:rPr>
            <w:rtl w:val="0"/>
          </w:rPr>
          <w:t xml:space="preserve">within</w:t>
        </w:r>
      </w:ins>
      <w:ins w:author="Anonymous" w:id="54" w:date="2018-08-22T04:09:54Z"/>
      <w:ins w:author="Anonymous" w:id="56" w:date="2018-08-22T04:10:33Z">
        <w:r w:rsidDel="00000000" w:rsidR="00000000" w:rsidRPr="00000000">
          <w:rPr>
            <w:rtl w:val="0"/>
          </w:rPr>
          <w:t xml:space="preserve"> a</w:t>
        </w:r>
      </w:ins>
      <w:ins w:author="Anonymous" w:id="54" w:date="2018-08-22T04:09:54Z"/>
      <w:ins w:author="Anonymous" w:id="57" w:date="2018-08-22T04:10:36Z">
        <w:r w:rsidDel="00000000" w:rsidR="00000000" w:rsidRPr="00000000">
          <w:rPr>
            <w:rtl w:val="0"/>
          </w:rPr>
          <w:t xml:space="preserve"> </w:t>
        </w:r>
      </w:ins>
      <w:ins w:author="Anonymous" w:id="54" w:date="2018-08-22T04:09:54Z"/>
      <w:ins w:author="Anonymous" w:id="58" w:date="2018-08-22T04:10:39Z">
        <w:r w:rsidDel="00000000" w:rsidR="00000000" w:rsidRPr="00000000">
          <w:rPr>
            <w:rtl w:val="0"/>
          </w:rPr>
          <w:t xml:space="preserve">probabilistic framework.</w:t>
        </w:r>
      </w:ins>
      <w:ins w:author="Anonymous" w:id="54" w:date="2018-08-22T04:09:54Z"/>
      <w:ins w:author="Anonymous" w:id="59" w:date="2018-08-22T04:10:52Z">
        <w:r w:rsidDel="00000000" w:rsidR="00000000" w:rsidRPr="00000000">
          <w:rPr>
            <w:rtl w:val="0"/>
          </w:rPr>
          <w:t xml:space="preserve"> Hence, </w:t>
        </w:r>
      </w:ins>
      <w:ins w:author="Anonymous" w:id="54" w:date="2018-08-22T04:09:54Z"/>
      <w:ins w:author="Anonymous" w:id="60" w:date="2018-08-22T04:10:59Z">
        <w:r w:rsidDel="00000000" w:rsidR="00000000" w:rsidRPr="00000000">
          <w:rPr>
            <w:rtl w:val="0"/>
          </w:rPr>
          <w:t xml:space="preserve">wothin </w:t>
        </w:r>
      </w:ins>
      <w:ins w:author="Anonymous" w:id="54" w:date="2018-08-22T04:09:54Z"/>
      <w:ins w:author="Anonymous" w:id="61" w:date="2018-08-22T04:11:03Z">
        <w:r w:rsidDel="00000000" w:rsidR="00000000" w:rsidRPr="00000000">
          <w:rPr>
            <w:rtl w:val="0"/>
          </w:rPr>
          <w:t xml:space="preserve">the context of a particular conversation, it becomes possible to characterize a conversation has having a particular probabilisic structure</w:t>
        </w:r>
      </w:ins>
      <w:ins w:author="Anonymous" w:id="54" w:date="2018-08-22T04:09:54Z"/>
      <w:ins w:author="Anonymous" w:id="62" w:date="2018-08-22T04:11:23Z">
        <w:r w:rsidDel="00000000" w:rsidR="00000000" w:rsidRPr="00000000">
          <w:rPr>
            <w:rtl w:val="0"/>
          </w:rPr>
          <w:t xml:space="preserve">.</w:t>
        </w:r>
      </w:ins>
      <w:ins w:author="Anonymous" w:id="54" w:date="2018-08-22T04:09:54Z"/>
      <w:ins w:author="Anonymous" w:id="63" w:date="2018-08-22T04:11:28Z">
        <w:r w:rsidDel="00000000" w:rsidR="00000000" w:rsidRPr="00000000">
          <w:rPr>
            <w:rtl w:val="0"/>
          </w:rPr>
          <w:t xml:space="preserve"> Consequently, breakdowns in covnersation can be interpreted as  changes in the probabilistic strucutre.</w:t>
        </w:r>
      </w:ins>
      <w:ins w:author="Anonymous" w:id="54" w:date="2018-08-22T04:09:54Z"/>
      <w:ins w:author="Anonymous" w:id="64" w:date="2018-08-22T04:11:53Z">
        <w:r w:rsidDel="00000000" w:rsidR="00000000" w:rsidRPr="00000000">
          <w:rPr>
            <w:rtl w:val="0"/>
          </w:rPr>
          <w:t xml:space="preserve"> While this is well understood in terms of </w:t>
        </w:r>
      </w:ins>
      <w:ins w:author="Anonymous" w:id="54" w:date="2018-08-22T04:09:54Z"/>
      <w:ins w:author="Anonymous" w:id="65" w:date="2018-08-22T04:12:04Z">
        <w:r w:rsidDel="00000000" w:rsidR="00000000" w:rsidRPr="00000000">
          <w:rPr>
            <w:rtl w:val="0"/>
          </w:rPr>
          <w:t xml:space="preserve">lexico-sematnic information, we propose to consider this in terms of </w:t>
        </w:r>
      </w:ins>
      <w:ins w:author="Anonymous" w:id="54" w:date="2018-08-22T04:09:54Z"/>
      <w:ins w:author="Anonymous" w:id="66" w:date="2018-08-22T04:12:17Z">
        <w:r w:rsidDel="00000000" w:rsidR="00000000" w:rsidRPr="00000000">
          <w:rPr>
            <w:rtl w:val="0"/>
          </w:rPr>
          <w:t xml:space="preserve">acustic-prosodic infrmation. Within an information theoretic onctext.</w:t>
        </w:r>
      </w:ins>
      <w:ins w:author="Anonymous" w:id="54" w:date="2018-08-22T04:09:54Z"/>
      <w:ins w:author="Anonymous" w:id="67" w:date="2018-08-22T04:12:42Z">
        <w:r w:rsidDel="00000000" w:rsidR="00000000" w:rsidRPr="00000000">
          <w:rPr>
            <w:rtl w:val="0"/>
          </w:rPr>
          <w:t xml:space="preserve"> </w:t>
        </w:r>
      </w:ins>
      <w:ins w:author="Anonymous" w:id="54" w:date="2018-08-22T04:09:54Z"/>
      <w:ins w:author="Anonymous" w:id="68" w:date="2018-08-22T04:13:06Z">
        <w:r w:rsidDel="00000000" w:rsidR="00000000" w:rsidRPr="00000000">
          <w:rPr>
            <w:rtl w:val="0"/>
          </w:rPr>
          <w:t xml:space="preserve">H</w:t>
        </w:r>
      </w:ins>
      <w:ins w:author="Anonymous" w:id="54" w:date="2018-08-22T04:09:54Z"/>
      <w:ins w:author="Anonymous" w:id="69" w:date="2018-08-22T04:12:48Z">
        <w:del w:author="Anonymous" w:id="68" w:date="2018-08-22T04:13:06Z">
          <w:r w:rsidDel="00000000" w:rsidR="00000000" w:rsidRPr="00000000">
            <w:rPr>
              <w:rtl w:val="0"/>
            </w:rPr>
            <w:delText xml:space="preserve">h</w:delText>
          </w:r>
        </w:del>
        <w:r w:rsidDel="00000000" w:rsidR="00000000" w:rsidRPr="00000000">
          <w:rPr>
            <w:rtl w:val="0"/>
          </w:rPr>
          <w:t xml:space="preserve">ence,</w:t>
        </w:r>
      </w:ins>
      <w:ins w:author="Anonymous" w:id="54" w:date="2018-08-22T04:09:54Z"/>
      <w:ins w:author="Anonymous" w:id="70" w:date="2018-08-22T04:12:52Z">
        <w:r w:rsidDel="00000000" w:rsidR="00000000" w:rsidRPr="00000000">
          <w:rPr>
            <w:rtl w:val="0"/>
          </w:rPr>
          <w:t xml:space="preserve"> this requires the consideration of the most apppririate class of symbolic events to use withn the raw speech </w:t>
        </w:r>
      </w:ins>
      <w:ins w:author="Anonymous" w:id="54" w:date="2018-08-22T04:09:54Z"/>
      <w:ins w:author="Anonymous" w:id="71" w:date="2018-08-22T04:13:18Z">
        <w:r w:rsidDel="00000000" w:rsidR="00000000" w:rsidRPr="00000000">
          <w:rPr>
            <w:rtl w:val="0"/>
          </w:rPr>
          <w:t xml:space="preserve">signal and then to consider issues such as alphabet size, and suitable algorithms to use for </w:t>
        </w:r>
      </w:ins>
      <w:ins w:author="Anonymous" w:id="54" w:date="2018-08-22T04:09:54Z"/>
      <w:ins w:author="Anonymous" w:id="72" w:date="2018-08-22T04:13:38Z">
        <w:r w:rsidDel="00000000" w:rsidR="00000000" w:rsidRPr="00000000">
          <w:rPr>
            <w:rtl w:val="0"/>
          </w:rPr>
          <w:t xml:space="preserve">rapid</w:t>
        </w:r>
      </w:ins>
      <w:ins w:author="Anonymous" w:id="54" w:date="2018-08-22T04:09:54Z"/>
      <w:ins w:author="Anonymous" w:id="73" w:date="2018-08-22T04:13:46Z">
        <w:r w:rsidDel="00000000" w:rsidR="00000000" w:rsidRPr="00000000">
          <w:rPr>
            <w:rtl w:val="0"/>
          </w:rPr>
          <w:t xml:space="preserve">ly estimatong</w:t>
        </w:r>
      </w:ins>
      <w:ins w:author="Anonymous" w:id="54" w:date="2018-08-22T04:09:54Z"/>
      <w:ins w:author="Anonymous" w:id="74" w:date="2018-08-22T04:13:53Z">
        <w:r w:rsidDel="00000000" w:rsidR="00000000" w:rsidRPr="00000000">
          <w:rPr>
            <w:rtl w:val="0"/>
          </w:rPr>
          <w:t xml:space="preserve"> the information theoretic properties.</w:t>
        </w:r>
      </w:ins>
      <w:ins w:author="Anonymous" w:id="54" w:date="2018-08-22T04:09:54Z"/>
      <w:ins w:author="Anonymous" w:id="75" w:date="2018-08-22T04:14:19Z">
        <w:r w:rsidDel="00000000" w:rsidR="00000000" w:rsidRPr="00000000">
          <w:rPr>
            <w:rtl w:val="0"/>
          </w:rPr>
          <w:t xml:space="preserve"> </w:t>
        </w:r>
      </w:ins>
      <w:ins w:author="Anonymous" w:id="54" w:date="2018-08-22T04:09:54Z"/>
      <w:ins w:author="Anonymous" w:id="76" w:date="2018-08-22T04:14:29Z">
        <w:r w:rsidDel="00000000" w:rsidR="00000000" w:rsidRPr="00000000">
          <w:rPr>
            <w:rtl w:val="0"/>
          </w:rPr>
          <w:t xml:space="preserve">It is </w:t>
        </w:r>
      </w:ins>
      <w:ins w:author="Anonymous" w:id="54" w:date="2018-08-22T04:09:54Z"/>
      <w:ins w:author="Anonymous" w:id="77" w:date="2018-08-22T04:14:33Z">
        <w:r w:rsidDel="00000000" w:rsidR="00000000" w:rsidRPr="00000000">
          <w:rPr>
            <w:rtl w:val="0"/>
          </w:rPr>
          <w:t xml:space="preserve">anticp</w:t>
        </w:r>
      </w:ins>
      <w:ins w:author="Anonymous" w:id="54" w:date="2018-08-22T04:09:54Z"/>
      <w:ins w:author="Anonymous" w:id="78" w:date="2018-08-22T04:14:35Z">
        <w:r w:rsidDel="00000000" w:rsidR="00000000" w:rsidRPr="00000000">
          <w:rPr>
            <w:rtl w:val="0"/>
          </w:rPr>
          <w:t xml:space="preserve">ated that</w:t>
        </w:r>
      </w:ins>
      <w:ins w:author="Anonymous" w:id="54" w:date="2018-08-22T04:09:54Z"/>
      <w:ins w:author="Anonymous" w:id="79" w:date="2018-08-22T04:14:40Z">
        <w:r w:rsidDel="00000000" w:rsidR="00000000" w:rsidRPr="00000000">
          <w:rPr>
            <w:rtl w:val="0"/>
          </w:rPr>
          <w:t xml:space="preserve"> </w:t>
        </w:r>
      </w:ins>
      <w:ins w:author="Anonymous" w:id="54" w:date="2018-08-22T04:09:54Z"/>
      <w:ins w:author="Anonymous" w:id="80" w:date="2018-08-22T04:14:44Z">
        <w:r w:rsidDel="00000000" w:rsidR="00000000" w:rsidRPr="00000000">
          <w:rPr>
            <w:rtl w:val="0"/>
          </w:rPr>
          <w:t xml:space="preserve">the </w:t>
        </w:r>
      </w:ins>
      <w:ins w:author="Anonymous" w:id="54" w:date="2018-08-22T04:09:54Z"/>
      <w:ins w:author="Anonymous" w:id="81" w:date="2018-08-22T04:14:49Z">
        <w:r w:rsidDel="00000000" w:rsidR="00000000" w:rsidRPr="00000000">
          <w:rPr>
            <w:rtl w:val="0"/>
          </w:rPr>
          <w:t xml:space="preserve">human expert </w:t>
        </w:r>
      </w:ins>
      <w:ins w:author="Anonymous" w:id="54" w:date="2018-08-22T04:09:54Z"/>
      <w:ins w:author="Anonymous" w:id="82" w:date="2018-08-22T04:14:52Z">
        <w:r w:rsidDel="00000000" w:rsidR="00000000" w:rsidRPr="00000000">
          <w:rPr>
            <w:rtl w:val="0"/>
          </w:rPr>
          <w:t xml:space="preserve">identified </w:t>
        </w:r>
      </w:ins>
      <w:ins w:author="Anonymous" w:id="54" w:date="2018-08-22T04:09:54Z"/>
      <w:ins w:author="Anonymous" w:id="83" w:date="2018-08-22T04:14:55Z">
        <w:r w:rsidDel="00000000" w:rsidR="00000000" w:rsidRPr="00000000">
          <w:rPr>
            <w:rtl w:val="0"/>
          </w:rPr>
          <w:t xml:space="preserve">TIBs </w:t>
        </w:r>
      </w:ins>
      <w:ins w:author="Anonymous" w:id="54" w:date="2018-08-22T04:09:54Z"/>
      <w:ins w:author="Anonymous" w:id="84" w:date="2018-08-22T04:14:58Z">
        <w:r w:rsidDel="00000000" w:rsidR="00000000" w:rsidRPr="00000000">
          <w:rPr>
            <w:rtl w:val="0"/>
          </w:rPr>
          <w:t xml:space="preserve">will</w:t>
        </w:r>
      </w:ins>
      <w:ins w:author="Anonymous" w:id="54" w:date="2018-08-22T04:09:54Z"/>
      <w:ins w:author="Anonymous" w:id="85" w:date="2018-08-22T04:15:02Z">
        <w:r w:rsidDel="00000000" w:rsidR="00000000" w:rsidRPr="00000000">
          <w:rPr>
            <w:rtl w:val="0"/>
          </w:rPr>
          <w:t xml:space="preserve"> ultimately con</w:t>
        </w:r>
      </w:ins>
      <w:ins w:author="Anonymous" w:id="54" w:date="2018-08-22T04:09:54Z"/>
      <w:ins w:author="Anonymous" w:id="86" w:date="2018-08-22T04:15:11Z">
        <w:r w:rsidDel="00000000" w:rsidR="00000000" w:rsidRPr="00000000">
          <w:rPr>
            <w:rtl w:val="0"/>
          </w:rPr>
          <w:t xml:space="preserve">cide with</w:t>
        </w:r>
      </w:ins>
      <w:ins w:author="Anonymous" w:id="54" w:date="2018-08-22T04:09:54Z"/>
      <w:ins w:author="Anonymous" w:id="87" w:date="2018-08-22T04:15:18Z">
        <w:r w:rsidDel="00000000" w:rsidR="00000000" w:rsidRPr="00000000">
          <w:rPr>
            <w:rtl w:val="0"/>
          </w:rPr>
          <w:t xml:space="preserve"> </w:t>
        </w:r>
      </w:ins>
      <w:ins w:author="Anonymous" w:id="54" w:date="2018-08-22T04:09:54Z"/>
      <w:ins w:author="Anonymous" w:id="88" w:date="2018-08-22T04:15:29Z">
        <w:r w:rsidDel="00000000" w:rsidR="00000000" w:rsidRPr="00000000">
          <w:rPr>
            <w:rtl w:val="0"/>
          </w:rPr>
          <w:t xml:space="preserve">the</w:t>
        </w:r>
      </w:ins>
      <w:ins w:author="Anonymous" w:id="54" w:date="2018-08-22T04:09:54Z"/>
      <w:ins w:author="Anonymous" w:id="89" w:date="2018-08-22T04:15:39Z">
        <w:r w:rsidDel="00000000" w:rsidR="00000000" w:rsidRPr="00000000">
          <w:rPr>
            <w:rtl w:val="0"/>
          </w:rPr>
          <w:t xml:space="preserve"> comptuationally identified changes in entropy.</w:t>
        </w:r>
      </w:ins>
      <w:ins w:author="Anonymous" w:id="54" w:date="2018-08-22T04:09:54Z"/>
      <w:ins w:author="Anonymous" w:id="90" w:date="2018-08-22T04:13:40Z">
        <w:del w:author="Anonymous" w:id="73" w:date="2018-08-22T04:13:46Z">
          <w:r w:rsidDel="00000000" w:rsidR="00000000" w:rsidRPr="00000000">
            <w:rPr>
              <w:rtl w:val="0"/>
            </w:rPr>
            <w:delText xml:space="preserve"> </w:delText>
          </w:r>
        </w:del>
      </w:ins>
      <w:ins w:author="Anonymous" w:id="54" w:date="2018-08-22T04:09:54Z"/>
      <w:ins w:author="Anonymous" w:id="91" w:date="2018-08-22T04:10:17Z">
        <w:del w:author="Anonymous" w:id="55" w:date="2018-08-22T04:10:30Z">
          <w:r w:rsidDel="00000000" w:rsidR="00000000" w:rsidRPr="00000000">
            <w:rPr>
              <w:rtl w:val="0"/>
            </w:rPr>
            <w:delText xml:space="preserve">a</w:delText>
          </w:r>
        </w:del>
        <w:del w:author="Anonymous" w:id="92" w:date="2018-08-22T04:10:28Z">
          <w:r w:rsidDel="00000000" w:rsidR="00000000" w:rsidRPr="00000000">
            <w:rPr>
              <w:rtl w:val="0"/>
            </w:rPr>
            <w:delText xml:space="preserve">s a </w:delText>
          </w:r>
        </w:del>
      </w:ins>
      <w:ins w:author="Anonymous" w:id="54" w:date="2018-08-22T04:09:54Z">
        <w:del w:author="Anonymous" w:id="91" w:date="2018-08-22T04:10:17Z">
          <w:r w:rsidDel="00000000" w:rsidR="00000000" w:rsidRPr="00000000">
            <w:rPr>
              <w:rtl w:val="0"/>
            </w:rPr>
            <w:delText xml:space="preserve">s </w:delText>
          </w:r>
        </w:del>
      </w:ins>
      <w:ins w:author="Anonymous" w:id="49" w:date="2018-08-22T04:09:17Z">
        <w:r w:rsidDel="00000000" w:rsidR="00000000" w:rsidRPr="00000000">
          <w:rPr>
            <w:rtl w:val="0"/>
          </w:rPr>
        </w:r>
      </w:ins>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3"/>
        <w:contextualSpacing w:val="0"/>
        <w:rPr/>
      </w:pPr>
      <w:bookmarkStart w:colFirst="0" w:colLast="0" w:name="_t97ykturiqjn" w:id="10"/>
      <w:bookmarkEnd w:id="10"/>
      <w:r w:rsidDel="00000000" w:rsidR="00000000" w:rsidRPr="00000000">
        <w:rPr>
          <w:rtl w:val="0"/>
        </w:rPr>
        <w:t xml:space="preserve">Frequently Occuring TIB’s (Does this flow properly from the previous section? Just check)</w:t>
      </w:r>
    </w:p>
    <w:p w:rsidR="00000000" w:rsidDel="00000000" w:rsidP="00000000" w:rsidRDefault="00000000" w:rsidRPr="00000000" w14:paraId="00000032">
      <w:pPr>
        <w:contextualSpacing w:val="0"/>
        <w:rPr/>
      </w:pPr>
      <w:r w:rsidDel="00000000" w:rsidR="00000000" w:rsidRPr="00000000">
        <w:rPr>
          <w:rtl w:val="0"/>
        </w:rPr>
        <w:t xml:space="preserve">Chenery et al.’s data shows multiple </w:t>
      </w:r>
      <w:commentRangeStart w:id="7"/>
      <w:r w:rsidDel="00000000" w:rsidR="00000000" w:rsidRPr="00000000">
        <w:rPr>
          <w:rtl w:val="0"/>
        </w:rPr>
        <w:t xml:space="preserve">TIB’s, of all the TIB’s relevant to PWD/SDAT’s,</w:t>
      </w:r>
      <w:commentRangeEnd w:id="7"/>
      <w:r w:rsidDel="00000000" w:rsidR="00000000" w:rsidRPr="00000000">
        <w:commentReference w:id="7"/>
      </w:r>
      <w:r w:rsidDel="00000000" w:rsidR="00000000" w:rsidRPr="00000000">
        <w:rPr>
          <w:rtl w:val="0"/>
        </w:rPr>
        <w:t xml:space="preserve"> minimal disfluency occurred the most frequently. the data suggests that pauses are a reliable indicator of trouble for PWD/SDAT </w:t>
      </w:r>
      <w:r w:rsidDel="00000000" w:rsidR="00000000" w:rsidRPr="00000000">
        <w:rPr>
          <w:color w:val="ff0000"/>
          <w:rtl w:val="0"/>
        </w:rPr>
        <w:t xml:space="preserve">[need to cite all this]</w:t>
      </w:r>
      <w:r w:rsidDel="00000000" w:rsidR="00000000" w:rsidRPr="00000000">
        <w:rPr>
          <w:rtl w:val="0"/>
        </w:rPr>
        <w:t xml:space="preserve">. It then makes sense to initially/primarily look for them as they are </w:t>
      </w:r>
      <w:commentRangeStart w:id="8"/>
      <w:r w:rsidDel="00000000" w:rsidR="00000000" w:rsidRPr="00000000">
        <w:rPr>
          <w:rtl w:val="0"/>
        </w:rPr>
        <w:t xml:space="preserve">minimally complicated in audio detection</w:t>
      </w:r>
      <w:commentRangeEnd w:id="8"/>
      <w:r w:rsidDel="00000000" w:rsidR="00000000" w:rsidRPr="00000000">
        <w:commentReference w:id="8"/>
      </w:r>
      <w:r w:rsidDel="00000000" w:rsidR="00000000" w:rsidRPr="00000000">
        <w:rPr>
          <w:rtl w:val="0"/>
        </w:rPr>
        <w:t xml:space="preserve"> and extensively well researched already.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ins w:author="Anonymous" w:id="93" w:date="2018-08-22T04:16:34Z"/>
        </w:rPr>
      </w:pPr>
      <w:r w:rsidDel="00000000" w:rsidR="00000000" w:rsidRPr="00000000">
        <w:rPr>
          <w:rtl w:val="0"/>
        </w:rPr>
        <w:t xml:space="preserve">Minimal disfluency is complicated though. It is not only speech pauses but utterance lengths, </w:t>
      </w:r>
      <w:commentRangeStart w:id="9"/>
      <w:r w:rsidDel="00000000" w:rsidR="00000000" w:rsidRPr="00000000">
        <w:rPr>
          <w:rtl w:val="0"/>
        </w:rPr>
        <w:t xml:space="preserve">tone, pitch, intonation, i</w:t>
      </w:r>
      <w:r w:rsidDel="00000000" w:rsidR="00000000" w:rsidRPr="00000000">
        <w:rPr>
          <w:rtl w:val="0"/>
        </w:rPr>
        <w:t xml:space="preserve">nflection</w:t>
      </w:r>
      <w:commentRangeEnd w:id="9"/>
      <w:r w:rsidDel="00000000" w:rsidR="00000000" w:rsidRPr="00000000">
        <w:commentReference w:id="9"/>
      </w:r>
      <w:r w:rsidDel="00000000" w:rsidR="00000000" w:rsidRPr="00000000">
        <w:rPr>
          <w:rtl w:val="0"/>
        </w:rPr>
        <w:t xml:space="preserve"> </w:t>
      </w:r>
      <w:r w:rsidDel="00000000" w:rsidR="00000000" w:rsidRPr="00000000">
        <w:rPr>
          <w:rtl w:val="0"/>
        </w:rPr>
        <w:t xml:space="preserve">or gaps in speaking. Ultimately all would serve to aid in the final output to produce results that are technically proficient enough to find meaning correctly with very little variance or false readings and be both accurate and distinct. </w:t>
      </w:r>
      <w:ins w:author="Anonymous" w:id="93" w:date="2018-08-22T04:16:34Z">
        <w:r w:rsidDel="00000000" w:rsidR="00000000" w:rsidRPr="00000000">
          <w:rPr>
            <w:rtl w:val="0"/>
          </w:rPr>
        </w:r>
      </w:ins>
    </w:p>
    <w:p w:rsidR="00000000" w:rsidDel="00000000" w:rsidP="00000000" w:rsidRDefault="00000000" w:rsidRPr="00000000" w14:paraId="00000035">
      <w:pPr>
        <w:contextualSpacing w:val="0"/>
        <w:rPr>
          <w:ins w:author="Anonymous" w:id="93" w:date="2018-08-22T04:16:34Z"/>
        </w:rPr>
      </w:pPr>
      <w:ins w:author="Anonymous" w:id="93" w:date="2018-08-22T04:16:34Z">
        <w:r w:rsidDel="00000000" w:rsidR="00000000" w:rsidRPr="00000000">
          <w:rPr>
            <w:rtl w:val="0"/>
          </w:rPr>
        </w:r>
      </w:ins>
    </w:p>
    <w:p w:rsidR="00000000" w:rsidDel="00000000" w:rsidP="00000000" w:rsidRDefault="00000000" w:rsidRPr="00000000" w14:paraId="00000036">
      <w:pPr>
        <w:contextualSpacing w:val="0"/>
        <w:rPr/>
      </w:pPr>
      <w:ins w:author="Anonymous" w:id="93" w:date="2018-08-22T04:16:34Z">
        <w:r w:rsidDel="00000000" w:rsidR="00000000" w:rsidRPr="00000000">
          <w:rPr>
            <w:rtl w:val="0"/>
          </w:rPr>
          <w:t xml:space="preserve">The</w:t>
        </w:r>
      </w:ins>
      <w:ins w:author="Anonymous" w:id="94" w:date="2018-08-22T04:16:39Z">
        <w:r w:rsidDel="00000000" w:rsidR="00000000" w:rsidRPr="00000000">
          <w:rPr>
            <w:rtl w:val="0"/>
          </w:rPr>
          <w:t xml:space="preserve"> main </w:t>
        </w:r>
      </w:ins>
      <w:ins w:author="Anonymous" w:id="95" w:date="2018-08-22T04:16:44Z">
        <w:r w:rsidDel="00000000" w:rsidR="00000000" w:rsidRPr="00000000">
          <w:rPr>
            <w:rtl w:val="0"/>
          </w:rPr>
          <w:t xml:space="preserve">issue that we will examine is the use of computational models</w:t>
        </w:r>
      </w:ins>
      <w:ins w:author="Anonymous" w:id="96" w:date="2018-08-22T04:16:58Z">
        <w:r w:rsidDel="00000000" w:rsidR="00000000" w:rsidRPr="00000000">
          <w:rPr>
            <w:rtl w:val="0"/>
          </w:rPr>
          <w:t xml:space="preserve"> to infer changes int he meaning of a conversation in exactly the same way that TIBs</w:t>
        </w:r>
      </w:ins>
      <w:ins w:author="Anonymous" w:id="97" w:date="2018-08-22T04:17:13Z">
        <w:r w:rsidDel="00000000" w:rsidR="00000000" w:rsidRPr="00000000">
          <w:rPr>
            <w:rtl w:val="0"/>
          </w:rPr>
          <w:t xml:space="preserve"> are capable of identifying.</w:t>
        </w:r>
      </w:ins>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Meaning is hard to infer exactly and completely correctly, however, given that pauses are so well documented it makes it a better decision.</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Meaning is most important here. People who detect them can see when the meaning behind something isn’t right</w:t>
      </w:r>
    </w:p>
    <w:p w:rsidR="00000000" w:rsidDel="00000000" w:rsidP="00000000" w:rsidRDefault="00000000" w:rsidRPr="00000000" w14:paraId="0000003B">
      <w:pPr>
        <w:pStyle w:val="Heading3"/>
        <w:keepNext w:val="0"/>
        <w:keepLines w:val="0"/>
        <w:contextualSpacing w:val="0"/>
        <w:rPr/>
      </w:pPr>
      <w:bookmarkStart w:colFirst="0" w:colLast="0" w:name="_nv0un8ufkkky" w:id="11"/>
      <w:bookmarkEnd w:id="11"/>
      <w:r w:rsidDel="00000000" w:rsidR="00000000" w:rsidRPr="00000000">
        <w:rPr>
          <w:rtl w:val="0"/>
        </w:rPr>
        <w:t xml:space="preserve">Automating Trouble Detection</w:t>
      </w:r>
    </w:p>
    <w:p w:rsidR="00000000" w:rsidDel="00000000" w:rsidP="00000000" w:rsidRDefault="00000000" w:rsidRPr="00000000" w14:paraId="0000003C">
      <w:pPr>
        <w:contextualSpacing w:val="0"/>
        <w:rPr>
          <w:rPrChange w:author="Anonymous" w:id="99" w:date="2018-08-22T04:19:53Z">
            <w:rPr/>
          </w:rPrChange>
        </w:rPr>
      </w:pPr>
      <w:r w:rsidDel="00000000" w:rsidR="00000000" w:rsidRPr="00000000">
        <w:rPr>
          <w:rtl w:val="0"/>
        </w:rPr>
        <w:t xml:space="preserve">Given that TIB’s can be found manually, and they are </w:t>
      </w:r>
      <w:commentRangeStart w:id="10"/>
      <w:commentRangeStart w:id="11"/>
      <w:r w:rsidDel="00000000" w:rsidR="00000000" w:rsidRPr="00000000">
        <w:rPr>
          <w:rtl w:val="0"/>
        </w:rPr>
        <w:t xml:space="preserve">a</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reliable indicator [</w:t>
      </w:r>
      <w:r w:rsidDel="00000000" w:rsidR="00000000" w:rsidRPr="00000000">
        <w:rPr>
          <w:color w:val="ff0000"/>
          <w:rtl w:val="0"/>
        </w:rPr>
        <w:t xml:space="preserve">citation</w:t>
      </w:r>
      <w:r w:rsidDel="00000000" w:rsidR="00000000" w:rsidRPr="00000000">
        <w:rPr>
          <w:rtl w:val="0"/>
        </w:rPr>
        <w:t xml:space="preserve">], it’s natural to ask if trouble detection can be automated. By doing so it can lead to automated repair techniques that allows technology to take some of the burden off the patients when they are having trouble, and carers when they need help.</w:t>
      </w:r>
      <w:r w:rsidDel="00000000" w:rsidR="00000000" w:rsidRPr="00000000">
        <w:rPr>
          <w:rtl w:val="0"/>
        </w:rPr>
        <w:t xml:space="preserve"> </w:t>
      </w:r>
      <w:r w:rsidDel="00000000" w:rsidR="00000000" w:rsidRPr="00000000">
        <w:rPr>
          <w:strike w:val="1"/>
          <w:rtl w:val="0"/>
        </w:rPr>
        <w:t xml:space="preserve">Technology can help by providing a list of possible keywords to the patient when they are having trouble recalling a word based upon what they are more likely to say in the context and their own personal vocabulary from previous conversations (solutions tailored to the patient).</w:t>
      </w:r>
      <w:ins w:author="Anonymous" w:id="98" w:date="2018-08-22T04:19:06Z">
        <w:r w:rsidDel="00000000" w:rsidR="00000000" w:rsidRPr="00000000">
          <w:rPr>
            <w:strike w:val="1"/>
            <w:rtl w:val="0"/>
          </w:rPr>
          <w:t xml:space="preserve"> </w:t>
        </w:r>
        <w:r w:rsidDel="00000000" w:rsidR="00000000" w:rsidRPr="00000000">
          <w:rPr>
            <w:rtl w:val="0"/>
            <w:rPrChange w:author="Anonymous" w:id="99" w:date="2018-08-22T04:19:53Z">
              <w:rPr>
                <w:strike w:val="1"/>
              </w:rPr>
            </w:rPrChange>
          </w:rPr>
          <w:t xml:space="preserve">This is an imporant goal for the larger project, but it is exepected that this repair stage will be beyond the scope of this project.</w:t>
        </w:r>
      </w:ins>
      <w:r w:rsidDel="00000000" w:rsidR="00000000" w:rsidRPr="00000000">
        <w:rPr>
          <w:rtl w:val="0"/>
        </w:rPr>
      </w:r>
    </w:p>
    <w:p w:rsidR="00000000" w:rsidDel="00000000" w:rsidP="00000000" w:rsidRDefault="00000000" w:rsidRPr="00000000" w14:paraId="0000003D">
      <w:pPr>
        <w:pStyle w:val="Heading3"/>
        <w:contextualSpacing w:val="0"/>
        <w:rPr/>
      </w:pPr>
      <w:bookmarkStart w:colFirst="0" w:colLast="0" w:name="_s95226kgg6tf" w:id="12"/>
      <w:bookmarkEnd w:id="12"/>
      <w:r w:rsidDel="00000000" w:rsidR="00000000" w:rsidRPr="00000000">
        <w:rPr>
          <w:rtl w:val="0"/>
        </w:rPr>
        <w:t xml:space="preserve">Criteria for usefulness (change this title) </w:t>
      </w:r>
    </w:p>
    <w:p w:rsidR="00000000" w:rsidDel="00000000" w:rsidP="00000000" w:rsidRDefault="00000000" w:rsidRPr="00000000" w14:paraId="0000003E">
      <w:pPr>
        <w:contextualSpacing w:val="0"/>
        <w:rPr/>
      </w:pPr>
      <w:r w:rsidDel="00000000" w:rsidR="00000000" w:rsidRPr="00000000">
        <w:rPr>
          <w:rtl w:val="0"/>
        </w:rPr>
        <w:t xml:space="preserve">For a system to be able to automatically detect TIB’s in speech, it must take on the role that any given carer would provide for their patients. To ensure correctness and reliability, a necessary criterion is proposed to determine what is valuable and important. This means avoiding false positives and false negatives in both the </w:t>
      </w:r>
      <w:r w:rsidDel="00000000" w:rsidR="00000000" w:rsidRPr="00000000">
        <w:rPr>
          <w:i w:val="1"/>
          <w:rtl w:val="0"/>
        </w:rPr>
        <w:t xml:space="preserve">detection </w:t>
      </w:r>
      <w:r w:rsidDel="00000000" w:rsidR="00000000" w:rsidRPr="00000000">
        <w:rPr>
          <w:rtl w:val="0"/>
        </w:rPr>
        <w:t xml:space="preserve">of the right TIB, and it’s intended </w:t>
      </w:r>
      <w:r w:rsidDel="00000000" w:rsidR="00000000" w:rsidRPr="00000000">
        <w:rPr>
          <w:i w:val="1"/>
          <w:rtl w:val="0"/>
        </w:rPr>
        <w:t xml:space="preserve">meaning</w:t>
      </w:r>
      <w:r w:rsidDel="00000000" w:rsidR="00000000" w:rsidRPr="00000000">
        <w:rPr>
          <w:rtl w:val="0"/>
        </w:rPr>
        <w:t xml:space="preserve"> (i.e. it is semantically unambiguous enough to rely on).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In this context this system would need to be able to both identify and also. A patient’s history is required to detect any potential deteriorations in speech to establish what is and isn’t a normal </w:t>
      </w:r>
      <w:r w:rsidDel="00000000" w:rsidR="00000000" w:rsidRPr="00000000">
        <w:rPr>
          <w:rtl w:val="0"/>
        </w:rPr>
        <w:t xml:space="preserve">mannerism</w:t>
      </w:r>
      <w:r w:rsidDel="00000000" w:rsidR="00000000" w:rsidRPr="00000000">
        <w:rPr>
          <w:rtl w:val="0"/>
        </w:rPr>
        <w:t xml:space="preserve"> or potential trouble for that patient as speech and speech patterns are culture, context, individual and language specific </w:t>
      </w:r>
      <w:commentRangeStart w:id="12"/>
      <w:r w:rsidDel="00000000" w:rsidR="00000000" w:rsidRPr="00000000">
        <w:rPr>
          <w:color w:val="ff0000"/>
          <w:rtl w:val="0"/>
        </w:rPr>
        <w:t xml:space="preserve">[citation]</w:t>
      </w:r>
      <w:r w:rsidDel="00000000" w:rsidR="00000000" w:rsidRPr="00000000">
        <w:rPr>
          <w:rtl w:val="0"/>
        </w:rPr>
        <w:t xml:space="preserve">. </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These requirements are not trivial when considering the level of technological rigour these projects must adhere to in terms of correctness and reliability to be useful. It is not enough to meet these criteria sometimes. This means f</w:t>
      </w:r>
      <w:r w:rsidDel="00000000" w:rsidR="00000000" w:rsidRPr="00000000">
        <w:rPr>
          <w:rtl w:val="0"/>
        </w:rPr>
        <w:t xml:space="preserve">or automation to be of any value, the system must then meet these requirements reliably: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5"/>
        </w:numPr>
        <w:ind w:left="720" w:hanging="360"/>
        <w:contextualSpacing w:val="1"/>
        <w:rPr>
          <w:u w:val="none"/>
        </w:rPr>
      </w:pPr>
      <w:del w:author="Anonymous" w:id="100" w:date="2018-08-22T04:20:29Z">
        <w:r w:rsidDel="00000000" w:rsidR="00000000" w:rsidRPr="00000000">
          <w:rPr>
            <w:rtl w:val="0"/>
          </w:rPr>
          <w:delText xml:space="preserve">Identify and separate a patient from a conversation with multiple speakers (based upon speech patterns)</w:delText>
        </w:r>
      </w:del>
      <w:ins w:author="Anonymous" w:id="101" w:date="2018-08-22T04:20:34Z">
        <w:r w:rsidDel="00000000" w:rsidR="00000000" w:rsidRPr="00000000">
          <w:rPr>
            <w:rtl w:val="0"/>
          </w:rPr>
          <w:t xml:space="preserve"> This is a future goal, but not in this project.</w:t>
        </w:r>
      </w:ins>
      <w:r w:rsidDel="00000000" w:rsidR="00000000" w:rsidRPr="00000000">
        <w:rPr>
          <w:rtl w:val="0"/>
        </w:rPr>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Track that patients progress or deterioration relative to previous conversations</w:t>
      </w:r>
    </w:p>
    <w:p w:rsidR="00000000" w:rsidDel="00000000" w:rsidP="00000000" w:rsidRDefault="00000000" w:rsidRPr="00000000" w14:paraId="00000046">
      <w:pPr>
        <w:numPr>
          <w:ilvl w:val="0"/>
          <w:numId w:val="5"/>
        </w:numPr>
        <w:ind w:left="720" w:hanging="360"/>
        <w:contextualSpacing w:val="1"/>
        <w:rPr>
          <w:u w:val="none"/>
        </w:rPr>
      </w:pPr>
      <w:r w:rsidDel="00000000" w:rsidR="00000000" w:rsidRPr="00000000">
        <w:rPr>
          <w:rtl w:val="0"/>
        </w:rPr>
        <w:t xml:space="preserve">Reliably detect specific TIB’s that are present (maximal true positives)</w:t>
      </w:r>
    </w:p>
    <w:p w:rsidR="00000000" w:rsidDel="00000000" w:rsidP="00000000" w:rsidRDefault="00000000" w:rsidRPr="00000000" w14:paraId="00000047">
      <w:pPr>
        <w:numPr>
          <w:ilvl w:val="0"/>
          <w:numId w:val="5"/>
        </w:numPr>
        <w:ind w:left="720" w:hanging="360"/>
        <w:contextualSpacing w:val="1"/>
        <w:rPr>
          <w:u w:val="none"/>
        </w:rPr>
      </w:pPr>
      <w:r w:rsidDel="00000000" w:rsidR="00000000" w:rsidRPr="00000000">
        <w:rPr>
          <w:rtl w:val="0"/>
        </w:rPr>
        <w:t xml:space="preserve">Reliably ignore TIB’s that are not present (minimal </w:t>
      </w:r>
    </w:p>
    <w:p w:rsidR="00000000" w:rsidDel="00000000" w:rsidP="00000000" w:rsidRDefault="00000000" w:rsidRPr="00000000" w14:paraId="00000048">
      <w:pPr>
        <w:numPr>
          <w:ilvl w:val="0"/>
          <w:numId w:val="5"/>
        </w:numPr>
        <w:ind w:left="720" w:hanging="360"/>
        <w:contextualSpacing w:val="1"/>
        <w:rPr>
          <w:u w:val="none"/>
        </w:rPr>
      </w:pPr>
      <w:r w:rsidDel="00000000" w:rsidR="00000000" w:rsidRPr="00000000">
        <w:rPr>
          <w:rtl w:val="0"/>
        </w:rPr>
        <w:t xml:space="preserve">Be context agnostic (Trouble and TIB’s are not culture, context or language specific, but specific to the PWD/SDAT as TIB’s can change with context)</w:t>
      </w:r>
    </w:p>
    <w:p w:rsidR="00000000" w:rsidDel="00000000" w:rsidP="00000000" w:rsidRDefault="00000000" w:rsidRPr="00000000" w14:paraId="00000049">
      <w:pPr>
        <w:numPr>
          <w:ilvl w:val="0"/>
          <w:numId w:val="5"/>
        </w:numPr>
        <w:ind w:left="720" w:hanging="360"/>
        <w:contextualSpacing w:val="1"/>
        <w:rPr/>
      </w:pPr>
      <w:r w:rsidDel="00000000" w:rsidR="00000000" w:rsidRPr="00000000">
        <w:rPr>
          <w:rtl w:val="0"/>
        </w:rPr>
        <w:t xml:space="preserve">Represent accurately what the speaker is actually saying (or indirectly/subconsciously intending/saying, i.e. no meaning present)</w:t>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Act fast for repair techniques to be a plausible implementation</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 xml:space="preserve">The </w:t>
      </w:r>
      <w:r w:rsidDel="00000000" w:rsidR="00000000" w:rsidRPr="00000000">
        <w:rPr>
          <w:strike w:val="1"/>
          <w:rtl w:val="0"/>
        </w:rPr>
        <w:t xml:space="preserve">TIB’s</w:t>
      </w:r>
      <w:r w:rsidDel="00000000" w:rsidR="00000000" w:rsidRPr="00000000">
        <w:rPr>
          <w:rtl w:val="0"/>
        </w:rPr>
        <w:t xml:space="preserve"> themselves must adhere to a certain set of criteria as well. </w:t>
      </w:r>
      <w:r w:rsidDel="00000000" w:rsidR="00000000" w:rsidRPr="00000000">
        <w:rPr>
          <w:strike w:val="1"/>
          <w:rtl w:val="0"/>
        </w:rPr>
        <w:t xml:space="preserve">TIB’s</w:t>
      </w:r>
      <w:r w:rsidDel="00000000" w:rsidR="00000000" w:rsidRPr="00000000">
        <w:rPr>
          <w:rtl w:val="0"/>
        </w:rPr>
        <w:t xml:space="preserve"> must:</w:t>
      </w:r>
    </w:p>
    <w:p w:rsidR="00000000" w:rsidDel="00000000" w:rsidP="00000000" w:rsidRDefault="00000000" w:rsidRPr="00000000" w14:paraId="0000004D">
      <w:pPr>
        <w:numPr>
          <w:ilvl w:val="0"/>
          <w:numId w:val="5"/>
        </w:numPr>
        <w:ind w:left="720" w:hanging="360"/>
        <w:contextualSpacing w:val="1"/>
        <w:rPr>
          <w:u w:val="none"/>
        </w:rPr>
      </w:pPr>
      <w:r w:rsidDel="00000000" w:rsidR="00000000" w:rsidRPr="00000000">
        <w:rPr>
          <w:rtl w:val="0"/>
        </w:rPr>
        <w:t xml:space="preserve">Be as semantically unambiguous as possible (if we’ve found the </w:t>
      </w:r>
      <w:r w:rsidDel="00000000" w:rsidR="00000000" w:rsidRPr="00000000">
        <w:rPr>
          <w:strike w:val="1"/>
          <w:rtl w:val="0"/>
        </w:rPr>
        <w:t xml:space="preserve">TIB</w:t>
      </w:r>
      <w:r w:rsidDel="00000000" w:rsidR="00000000" w:rsidRPr="00000000">
        <w:rPr>
          <w:rtl w:val="0"/>
        </w:rPr>
        <w:t xml:space="preserve">, the </w:t>
      </w:r>
      <w:commentRangeStart w:id="13"/>
      <w:r w:rsidDel="00000000" w:rsidR="00000000" w:rsidRPr="00000000">
        <w:rPr>
          <w:rtl w:val="0"/>
        </w:rPr>
        <w:t xml:space="preserve">symbol</w:t>
      </w:r>
      <w:commentRangeEnd w:id="13"/>
      <w:r w:rsidDel="00000000" w:rsidR="00000000" w:rsidRPr="00000000">
        <w:commentReference w:id="13"/>
      </w:r>
      <w:r w:rsidDel="00000000" w:rsidR="00000000" w:rsidRPr="00000000">
        <w:rPr>
          <w:rtl w:val="0"/>
        </w:rPr>
        <w:t xml:space="preserve"> representing it should be as unambiguous as possible in meaning)</w:t>
      </w:r>
    </w:p>
    <w:p w:rsidR="00000000" w:rsidDel="00000000" w:rsidP="00000000" w:rsidRDefault="00000000" w:rsidRPr="00000000" w14:paraId="0000004E">
      <w:pPr>
        <w:numPr>
          <w:ilvl w:val="0"/>
          <w:numId w:val="5"/>
        </w:numPr>
        <w:ind w:left="720" w:hanging="360"/>
        <w:contextualSpacing w:val="1"/>
        <w:rPr>
          <w:u w:val="none"/>
        </w:rPr>
      </w:pPr>
      <w:r w:rsidDel="00000000" w:rsidR="00000000" w:rsidRPr="00000000">
        <w:rPr>
          <w:rtl w:val="0"/>
        </w:rPr>
        <w:t xml:space="preserve">Be Common in occurrence</w:t>
      </w:r>
    </w:p>
    <w:p w:rsidR="00000000" w:rsidDel="00000000" w:rsidP="00000000" w:rsidRDefault="00000000" w:rsidRPr="00000000" w14:paraId="0000004F">
      <w:pPr>
        <w:numPr>
          <w:ilvl w:val="0"/>
          <w:numId w:val="5"/>
        </w:numPr>
        <w:ind w:left="720" w:hanging="360"/>
        <w:contextualSpacing w:val="1"/>
        <w:rPr>
          <w:u w:val="none"/>
        </w:rPr>
      </w:pPr>
      <w:r w:rsidDel="00000000" w:rsidR="00000000" w:rsidRPr="00000000">
        <w:rPr>
          <w:rtl w:val="0"/>
        </w:rPr>
        <w:t xml:space="preserve">Carry enough information to be insightful, meaningful</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pPr>
      <w:r w:rsidDel="00000000" w:rsidR="00000000" w:rsidRPr="00000000">
        <w:rPr>
          <w:rtl w:val="0"/>
        </w:rPr>
        <w:t xml:space="preserve">Characterising a conversation to typical or atypical, however we define it. Classifying conversations </w:t>
      </w:r>
    </w:p>
    <w:p w:rsidR="00000000" w:rsidDel="00000000" w:rsidP="00000000" w:rsidRDefault="00000000" w:rsidRPr="00000000" w14:paraId="00000053">
      <w:pPr>
        <w:ind w:left="0" w:firstLine="0"/>
        <w:contextualSpacing w:val="0"/>
        <w:rPr/>
      </w:pPr>
      <w:r w:rsidDel="00000000" w:rsidR="00000000" w:rsidRPr="00000000">
        <w:rPr>
          <w:rtl w:val="0"/>
        </w:rPr>
        <w:t xml:space="preserve">Conv is typical or atypical</w:t>
      </w:r>
    </w:p>
    <w:p w:rsidR="00000000" w:rsidDel="00000000" w:rsidP="00000000" w:rsidRDefault="00000000" w:rsidRPr="00000000" w14:paraId="00000054">
      <w:pPr>
        <w:ind w:left="0" w:firstLine="0"/>
        <w:contextualSpacing w:val="0"/>
        <w:rPr/>
      </w:pPr>
      <w:r w:rsidDel="00000000" w:rsidR="00000000" w:rsidRPr="00000000">
        <w:rPr>
          <w:rtl w:val="0"/>
        </w:rPr>
        <w:t xml:space="preserve">Two ways of detecting a trouble speech</w:t>
      </w:r>
    </w:p>
    <w:p w:rsidR="00000000" w:rsidDel="00000000" w:rsidP="00000000" w:rsidRDefault="00000000" w:rsidRPr="00000000" w14:paraId="00000055">
      <w:pPr>
        <w:ind w:left="0" w:firstLine="0"/>
        <w:contextualSpacing w:val="0"/>
        <w:rPr/>
      </w:pPr>
      <w:r w:rsidDel="00000000" w:rsidR="00000000" w:rsidRPr="00000000">
        <w:rPr>
          <w:rtl w:val="0"/>
        </w:rPr>
        <w:t xml:space="preserve">Long term goal is monitor own conv, in different situations over time</w:t>
      </w:r>
    </w:p>
    <w:p w:rsidR="00000000" w:rsidDel="00000000" w:rsidP="00000000" w:rsidRDefault="00000000" w:rsidRPr="00000000" w14:paraId="00000056">
      <w:pPr>
        <w:ind w:left="0" w:firstLine="0"/>
        <w:contextualSpacing w:val="0"/>
        <w:rPr/>
      </w:pPr>
      <w:r w:rsidDel="00000000" w:rsidR="00000000" w:rsidRPr="00000000">
        <w:rPr>
          <w:rtl w:val="0"/>
        </w:rPr>
        <w:t xml:space="preserve">Speech conversations in dialogue and monlogue will ahve </w:t>
      </w:r>
    </w:p>
    <w:p w:rsidR="00000000" w:rsidDel="00000000" w:rsidP="00000000" w:rsidRDefault="00000000" w:rsidRPr="00000000" w14:paraId="00000057">
      <w:pPr>
        <w:ind w:left="0" w:firstLine="0"/>
        <w:contextualSpacing w:val="0"/>
        <w:rPr/>
      </w:pPr>
      <w:r w:rsidDel="00000000" w:rsidR="00000000" w:rsidRPr="00000000">
        <w:rPr>
          <w:rtl w:val="0"/>
        </w:rPr>
        <w:t xml:space="preserve">Establish this: This is in contrast to speaker identification in whcih case they use classifying system to idenifyy speaker on speech pattenrs, this may form part of longer term goals, but it is not part of the main goal currently, which is just to detect whether trouble can be detected</w:t>
      </w:r>
    </w:p>
    <w:p w:rsidR="00000000" w:rsidDel="00000000" w:rsidP="00000000" w:rsidRDefault="00000000" w:rsidRPr="00000000" w14:paraId="00000058">
      <w:pPr>
        <w:pStyle w:val="Heading1"/>
        <w:contextualSpacing w:val="0"/>
        <w:rPr/>
      </w:pPr>
      <w:bookmarkStart w:colFirst="0" w:colLast="0" w:name="_164rzi95jp4j" w:id="13"/>
      <w:bookmarkEnd w:id="13"/>
      <w:r w:rsidDel="00000000" w:rsidR="00000000" w:rsidRPr="00000000">
        <w:rPr>
          <w:rtl w:val="0"/>
        </w:rPr>
        <w:t xml:space="preserve">Previous Research</w:t>
      </w:r>
    </w:p>
    <w:p w:rsidR="00000000" w:rsidDel="00000000" w:rsidP="00000000" w:rsidRDefault="00000000" w:rsidRPr="00000000" w14:paraId="00000059">
      <w:pPr>
        <w:pStyle w:val="Heading2"/>
        <w:contextualSpacing w:val="0"/>
        <w:rPr>
          <w:b w:val="1"/>
          <w:sz w:val="38"/>
          <w:szCs w:val="38"/>
        </w:rPr>
      </w:pPr>
      <w:bookmarkStart w:colFirst="0" w:colLast="0" w:name="_n1debt6soryq" w:id="14"/>
      <w:bookmarkEnd w:id="14"/>
      <w:r w:rsidDel="00000000" w:rsidR="00000000" w:rsidRPr="00000000">
        <w:rPr>
          <w:b w:val="1"/>
          <w:sz w:val="38"/>
          <w:szCs w:val="38"/>
          <w:rtl w:val="0"/>
        </w:rPr>
        <w:t xml:space="preserve">Entropy</w:t>
      </w:r>
      <w:r w:rsidDel="00000000" w:rsidR="00000000" w:rsidRPr="00000000">
        <w:rPr>
          <w:rtl w:val="0"/>
        </w:rPr>
      </w:r>
    </w:p>
    <w:p w:rsidR="00000000" w:rsidDel="00000000" w:rsidP="00000000" w:rsidRDefault="00000000" w:rsidRPr="00000000" w14:paraId="0000005A">
      <w:pPr>
        <w:pStyle w:val="Heading3"/>
        <w:contextualSpacing w:val="0"/>
        <w:rPr/>
      </w:pPr>
      <w:bookmarkStart w:colFirst="0" w:colLast="0" w:name="_j61rsmdle9sa" w:id="15"/>
      <w:bookmarkEnd w:id="15"/>
      <w:r w:rsidDel="00000000" w:rsidR="00000000" w:rsidRPr="00000000">
        <w:rPr>
          <w:rtl w:val="0"/>
        </w:rPr>
        <w:t xml:space="preserve">Using Shannon Entropy as an </w:t>
      </w:r>
      <w:commentRangeStart w:id="14"/>
      <w:commentRangeStart w:id="15"/>
      <w:commentRangeStart w:id="16"/>
      <w:r w:rsidDel="00000000" w:rsidR="00000000" w:rsidRPr="00000000">
        <w:rPr>
          <w:rtl w:val="0"/>
        </w:rPr>
        <w:t xml:space="preserve">Index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t xml:space="preserve">Research has shown numerous ways </w:t>
      </w:r>
      <w:r w:rsidDel="00000000" w:rsidR="00000000" w:rsidRPr="00000000">
        <w:rPr>
          <w:rtl w:val="0"/>
        </w:rPr>
        <w:t xml:space="preserve">for </w:t>
      </w:r>
      <w:r w:rsidDel="00000000" w:rsidR="00000000" w:rsidRPr="00000000">
        <w:rPr>
          <w:rtl w:val="0"/>
        </w:rPr>
        <w:t xml:space="preserve">meaning to be extracted automatically from speech using neural networks, one example identifies a corresponding emotion to what was said, aiding in clarifying exact meaning/intent [</w:t>
      </w:r>
      <w:r w:rsidDel="00000000" w:rsidR="00000000" w:rsidRPr="00000000">
        <w:rPr>
          <w:color w:val="ff0000"/>
          <w:rtl w:val="0"/>
        </w:rPr>
        <w:t xml:space="preserve">neural-paper</w:t>
      </w:r>
      <w:r w:rsidDel="00000000" w:rsidR="00000000" w:rsidRPr="00000000">
        <w:rPr>
          <w:rtl w:val="0"/>
        </w:rPr>
        <w:t xml:space="preserve">]. Unfortunately, neural networks often require copious amounts of data to build models effectively, which is something the current research just doesn’t have because of its novelty and because it’s not fully understood yet. Need a method that doesn’t require lots of samples but can also work fast (e.g. something computationally efficient).</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ins w:author="Anonymous" w:id="102" w:date="2018-08-22T04:30:55Z"/>
        </w:rPr>
      </w:pPr>
      <w:r w:rsidDel="00000000" w:rsidR="00000000" w:rsidRPr="00000000">
        <w:rPr>
          <w:rtl w:val="0"/>
        </w:rPr>
        <w:t xml:space="preserve">One approach used by [</w:t>
      </w:r>
      <w:r w:rsidDel="00000000" w:rsidR="00000000" w:rsidRPr="00000000">
        <w:rPr>
          <w:color w:val="ff0000"/>
          <w:rtl w:val="0"/>
        </w:rPr>
        <w:t xml:space="preserve">Andrew Back, et al.</w:t>
      </w:r>
      <w:r w:rsidDel="00000000" w:rsidR="00000000" w:rsidRPr="00000000">
        <w:rPr>
          <w:rtl w:val="0"/>
        </w:rPr>
        <w:t xml:space="preserve">] uses</w:t>
      </w:r>
      <w:r w:rsidDel="00000000" w:rsidR="00000000" w:rsidRPr="00000000">
        <w:rPr>
          <w:rtl w:val="0"/>
        </w:rPr>
        <w:t xml:space="preserve"> Shannon Entropy as an index for identification of distinct sources of information that is accurate, distinct and fast, requiring minimal samples needed to work [</w:t>
      </w:r>
      <w:r w:rsidDel="00000000" w:rsidR="00000000" w:rsidRPr="00000000">
        <w:rPr>
          <w:color w:val="ff0000"/>
          <w:rtl w:val="0"/>
        </w:rPr>
        <w:t xml:space="preserve">andrew-1, andrew-2, entropy-est</w:t>
      </w:r>
      <w:r w:rsidDel="00000000" w:rsidR="00000000" w:rsidRPr="00000000">
        <w:rPr>
          <w:rtl w:val="0"/>
        </w:rPr>
        <w:t xml:space="preserve">]. Using entropy as a means of indexing is not a new approach and has been used in a range of diverse application and contexts from measuring income inequality, to biodiversity, to industrial diversification, to the lexical richness of natural language [</w:t>
      </w:r>
      <w:r w:rsidDel="00000000" w:rsidR="00000000" w:rsidRPr="00000000">
        <w:rPr>
          <w:color w:val="ff0000"/>
          <w:rtl w:val="0"/>
        </w:rPr>
        <w:t xml:space="preserve">pielou-66, shorrocks-80, attaran-87, levitin-93, thoiron-86, </w:t>
      </w:r>
      <w:r w:rsidDel="00000000" w:rsidR="00000000" w:rsidRPr="00000000">
        <w:rPr>
          <w:rtl w:val="0"/>
        </w:rPr>
        <w:t xml:space="preserve">]. Entropy as an index is well researched. However, recent advances in proving methods of fast estimation have shown this to be a viable technique to be implemented in a real-time system [</w:t>
      </w:r>
      <w:r w:rsidDel="00000000" w:rsidR="00000000" w:rsidRPr="00000000">
        <w:rPr>
          <w:color w:val="ff0000"/>
          <w:rtl w:val="0"/>
        </w:rPr>
        <w:t xml:space="preserve">fast entropy est</w:t>
      </w:r>
      <w:r w:rsidDel="00000000" w:rsidR="00000000" w:rsidRPr="00000000">
        <w:rPr>
          <w:rtl w:val="0"/>
        </w:rPr>
        <w:t xml:space="preserve">]. can we also provide accuracy?</w:t>
      </w:r>
      <w:ins w:author="Anonymous" w:id="102" w:date="2018-08-22T04:30:55Z">
        <w:r w:rsidDel="00000000" w:rsidR="00000000" w:rsidRPr="00000000">
          <w:rPr>
            <w:rtl w:val="0"/>
          </w:rPr>
          <w:t xml:space="preserve"> For the purposes of this project, accuracy may not be so critical .. see comments </w:t>
        </w:r>
      </w:ins>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contextualSpacing w:val="0"/>
        <w:rPr>
          <w:ins w:author="Anonymous" w:id="103" w:date="2018-08-22T04:32:09Z"/>
        </w:rPr>
      </w:pPr>
      <w:r w:rsidDel="00000000" w:rsidR="00000000" w:rsidRPr="00000000">
        <w:rPr>
          <w:rtl w:val="0"/>
        </w:rPr>
        <w:t xml:space="preserve">In order to provide the types of criteria that are required for an automatic, non invasive system like this, it must require a fairly sophisticated system that can differentiate participants as well as track change over time. Here’s the research that shows this as already being done or possible. By assigning values to participants based upon their speech, it’s possible to implement this system in a computationally efficient way. However, we will need to minimize the alphabet size to make sure complexity grows or it demands too much time to be useful. So in order to implement a multi-vector data structure this will need to contain the minimal amount of symbols required to successfully meet the criteria of producing accurate and distinct </w:t>
      </w:r>
      <w:commentRangeStart w:id="17"/>
      <w:commentRangeStart w:id="18"/>
      <w:r w:rsidDel="00000000" w:rsidR="00000000" w:rsidRPr="00000000">
        <w:rPr>
          <w:rtl w:val="0"/>
        </w:rPr>
        <w:t xml:space="preserve">results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w:t>
      </w:r>
      <w:ins w:author="Anonymous" w:id="103" w:date="2018-08-22T04:32:09Z">
        <w:r w:rsidDel="00000000" w:rsidR="00000000" w:rsidRPr="00000000">
          <w:rPr>
            <w:rtl w:val="0"/>
          </w:rPr>
        </w:r>
      </w:ins>
    </w:p>
    <w:p w:rsidR="00000000" w:rsidDel="00000000" w:rsidP="00000000" w:rsidRDefault="00000000" w:rsidRPr="00000000" w14:paraId="00000060">
      <w:pPr>
        <w:contextualSpacing w:val="0"/>
        <w:rPr>
          <w:ins w:author="Anonymous" w:id="103" w:date="2018-08-22T04:32:09Z"/>
        </w:rPr>
      </w:pPr>
      <w:ins w:author="Anonymous" w:id="103" w:date="2018-08-22T04:32:09Z">
        <w:r w:rsidDel="00000000" w:rsidR="00000000" w:rsidRPr="00000000">
          <w:rPr>
            <w:rtl w:val="0"/>
          </w:rPr>
        </w:r>
      </w:ins>
    </w:p>
    <w:p w:rsidR="00000000" w:rsidDel="00000000" w:rsidP="00000000" w:rsidRDefault="00000000" w:rsidRPr="00000000" w14:paraId="00000061">
      <w:pPr>
        <w:contextualSpacing w:val="0"/>
        <w:rPr/>
      </w:pPr>
      <w:ins w:author="Anonymous" w:id="103" w:date="2018-08-22T04:32:09Z">
        <w:r w:rsidDel="00000000" w:rsidR="00000000" w:rsidRPr="00000000">
          <w:rPr>
            <w:rtl w:val="0"/>
          </w:rPr>
          <w:t xml:space="preserve">It is known that a large alphabet size will require a signiifcant amount fo time to obtain a estimate of entropy. Hence, our interest in this porject </w:t>
        </w:r>
      </w:ins>
      <w:ins w:author="Anonymous" w:id="104" w:date="2018-08-22T04:32:32Z">
        <w:r w:rsidDel="00000000" w:rsidR="00000000" w:rsidRPr="00000000">
          <w:rPr>
            <w:rtl w:val="0"/>
          </w:rPr>
          <w:t xml:space="preserve">is to use a small alphabet size such as that found within orosodic information. In partc</w:t>
        </w:r>
      </w:ins>
      <w:ins w:author="Anonymous" w:id="105" w:date="2018-08-22T04:32:56Z">
        <w:r w:rsidDel="00000000" w:rsidR="00000000" w:rsidRPr="00000000">
          <w:rPr>
            <w:rtl w:val="0"/>
          </w:rPr>
          <w:t xml:space="preserve">ular, we will be examining pause information </w:t>
        </w:r>
      </w:ins>
      <w:ins w:author="Anonymous" w:id="106" w:date="2018-08-22T04:33:09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6do1ffqxj08k" w:id="16"/>
      <w:bookmarkEnd w:id="16"/>
      <w:r w:rsidDel="00000000" w:rsidR="00000000" w:rsidRPr="00000000">
        <w:rPr>
          <w:rtl w:val="0"/>
        </w:rPr>
        <w:t xml:space="preserve">Pauses</w:t>
      </w:r>
    </w:p>
    <w:p w:rsidR="00000000" w:rsidDel="00000000" w:rsidP="00000000" w:rsidRDefault="00000000" w:rsidRPr="00000000" w14:paraId="00000064">
      <w:pPr>
        <w:pStyle w:val="Heading3"/>
        <w:contextualSpacing w:val="0"/>
        <w:rPr/>
      </w:pPr>
      <w:bookmarkStart w:colFirst="0" w:colLast="0" w:name="_wjxe89t1ypxy" w:id="17"/>
      <w:bookmarkEnd w:id="17"/>
      <w:r w:rsidDel="00000000" w:rsidR="00000000" w:rsidRPr="00000000">
        <w:rPr>
          <w:rtl w:val="0"/>
        </w:rPr>
        <w:t xml:space="preserve">Types of TIB’s minimal disfluency/reprise </w:t>
      </w:r>
    </w:p>
    <w:p w:rsidR="00000000" w:rsidDel="00000000" w:rsidP="00000000" w:rsidRDefault="00000000" w:rsidRPr="00000000" w14:paraId="00000065">
      <w:pPr>
        <w:numPr>
          <w:ilvl w:val="0"/>
          <w:numId w:val="7"/>
        </w:numPr>
        <w:ind w:left="720" w:hanging="360"/>
        <w:contextualSpacing w:val="1"/>
        <w:rPr>
          <w:u w:val="none"/>
        </w:rPr>
      </w:pPr>
      <w:r w:rsidDel="00000000" w:rsidR="00000000" w:rsidRPr="00000000">
        <w:rPr>
          <w:rtl w:val="0"/>
        </w:rPr>
        <w:t xml:space="preserve">Pause</w:t>
      </w:r>
    </w:p>
    <w:p w:rsidR="00000000" w:rsidDel="00000000" w:rsidP="00000000" w:rsidRDefault="00000000" w:rsidRPr="00000000" w14:paraId="00000066">
      <w:pPr>
        <w:numPr>
          <w:ilvl w:val="0"/>
          <w:numId w:val="7"/>
        </w:numPr>
        <w:ind w:left="720" w:hanging="360"/>
        <w:contextualSpacing w:val="1"/>
        <w:rPr>
          <w:u w:val="none"/>
        </w:rPr>
      </w:pPr>
      <w:r w:rsidDel="00000000" w:rsidR="00000000" w:rsidRPr="00000000">
        <w:rPr>
          <w:rtl w:val="0"/>
        </w:rPr>
        <w:t xml:space="preserve">Stutter</w:t>
      </w:r>
    </w:p>
    <w:p w:rsidR="00000000" w:rsidDel="00000000" w:rsidP="00000000" w:rsidRDefault="00000000" w:rsidRPr="00000000" w14:paraId="00000067">
      <w:pPr>
        <w:numPr>
          <w:ilvl w:val="0"/>
          <w:numId w:val="7"/>
        </w:numPr>
        <w:ind w:left="720" w:hanging="360"/>
        <w:contextualSpacing w:val="1"/>
        <w:rPr>
          <w:u w:val="none"/>
        </w:rPr>
      </w:pPr>
      <w:r w:rsidDel="00000000" w:rsidR="00000000" w:rsidRPr="00000000">
        <w:rPr>
          <w:rtl w:val="0"/>
        </w:rPr>
        <w:t xml:space="preserve">Revision, repetition,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Because of the wide range in potential choices that are possible for any given conversation, a speaker’s choice or reliance on subconscious speech behaviour can be used as a form of identification.   </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symbols of shorter conversational turns, lack of uptake, lack of continuation, or anything that is noticeably out of the norm in regards to speech pausing.</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ml3i0omkkltr" w:id="18"/>
      <w:bookmarkEnd w:id="18"/>
      <w:r w:rsidDel="00000000" w:rsidR="00000000" w:rsidRPr="00000000">
        <w:rPr>
          <w:rtl w:val="0"/>
        </w:rPr>
        <w:t xml:space="preserve">Pauses as symbols in speech</w:t>
      </w:r>
    </w:p>
    <w:p w:rsidR="00000000" w:rsidDel="00000000" w:rsidP="00000000" w:rsidRDefault="00000000" w:rsidRPr="00000000" w14:paraId="0000006E">
      <w:pPr>
        <w:contextualSpacing w:val="0"/>
        <w:rPr/>
      </w:pPr>
      <w:r w:rsidDel="00000000" w:rsidR="00000000" w:rsidRPr="00000000">
        <w:rPr>
          <w:rtl w:val="0"/>
        </w:rPr>
        <w:t xml:space="preserve">Pauses in speech can deliver a few intended or unintended meanings with them. For a speaker to respond in .5 seconds shows little care in that they are not taking the time to think and process the other speaker’s comments, too quick a response shows no thoughtful contemplation over what was said. Too long and it can show the speaker is not properly paying attention and has become disinterested.</w:t>
      </w:r>
    </w:p>
    <w:p w:rsidR="00000000" w:rsidDel="00000000" w:rsidP="00000000" w:rsidRDefault="00000000" w:rsidRPr="00000000" w14:paraId="0000006F">
      <w:pPr>
        <w:contextualSpacing w:val="0"/>
        <w:rPr/>
      </w:pPr>
      <w:r w:rsidDel="00000000" w:rsidR="00000000" w:rsidRPr="00000000">
        <w:rPr>
          <w:rtl w:val="0"/>
        </w:rPr>
        <w:t xml:space="preserve">Because pauses carry meaning it changes the way they are used, and thus could potentially serve as a marker for a conversational tool for a speaker to rely on, thus becoming part of their vocabulary.</w:t>
      </w:r>
    </w:p>
    <w:p w:rsidR="00000000" w:rsidDel="00000000" w:rsidP="00000000" w:rsidRDefault="00000000" w:rsidRPr="00000000" w14:paraId="00000070">
      <w:pPr>
        <w:contextualSpacing w:val="0"/>
        <w:rPr/>
      </w:pPr>
      <w:r w:rsidDel="00000000" w:rsidR="00000000" w:rsidRPr="00000000">
        <w:rPr>
          <w:rtl w:val="0"/>
        </w:rPr>
        <w:t xml:space="preserve">It takes a minimum amount of time for a person to listen, take on board and respond accordingly. I think it takes 700ms just to comprehend the sentence that was said?? Given that there is a biological limit, it makes sense why pauses that are too short can come across as rude. But a pause can also occur when a conversation topic has ended and a new topic is being suggested, which will not carry the same time parameters to illicit meaning that the previous pause was able to.</w:t>
      </w:r>
    </w:p>
    <w:p w:rsidR="00000000" w:rsidDel="00000000" w:rsidP="00000000" w:rsidRDefault="00000000" w:rsidRPr="00000000" w14:paraId="00000071">
      <w:pPr>
        <w:contextualSpacing w:val="0"/>
        <w:rPr>
          <w:ins w:author="Anonymous" w:id="107" w:date="2018-08-22T04:35:59Z"/>
        </w:rPr>
      </w:pPr>
      <w:r w:rsidDel="00000000" w:rsidR="00000000" w:rsidRPr="00000000">
        <w:rPr>
          <w:rtl w:val="0"/>
        </w:rPr>
        <w:t xml:space="preserve">But parameters that make sense for one region won’t make sense for another. Pause meanings can change with each culture and each person, the Japanese have “one of the shortest conversational replies … often answering before the conversational turn is over”[ </w:t>
      </w:r>
      <w:r w:rsidDel="00000000" w:rsidR="00000000" w:rsidRPr="00000000">
        <w:rPr>
          <w:color w:val="ff0000"/>
          <w:rtl w:val="0"/>
        </w:rPr>
        <w:t xml:space="preserve">Econimist, pauses</w:t>
      </w:r>
      <w:r w:rsidDel="00000000" w:rsidR="00000000" w:rsidRPr="00000000">
        <w:rPr>
          <w:rtl w:val="0"/>
        </w:rPr>
        <w:t xml:space="preserve">]. This is not meant as a rude gesture, on the contrary as it helps move on the conversation along. Whereas in Finland it is customary to finish sentences with length pauses. With such wide culture</w:t>
      </w:r>
      <w:ins w:author="Anonymous" w:id="107" w:date="2018-08-22T04:35:59Z">
        <w:r w:rsidDel="00000000" w:rsidR="00000000" w:rsidRPr="00000000">
          <w:rPr>
            <w:rtl w:val="0"/>
          </w:rPr>
        </w:r>
      </w:ins>
    </w:p>
    <w:p w:rsidR="00000000" w:rsidDel="00000000" w:rsidP="00000000" w:rsidRDefault="00000000" w:rsidRPr="00000000" w14:paraId="00000072">
      <w:pPr>
        <w:contextualSpacing w:val="0"/>
        <w:rPr>
          <w:ins w:author="Anonymous" w:id="107" w:date="2018-08-22T04:35:59Z"/>
        </w:rPr>
      </w:pPr>
      <w:ins w:author="Anonymous" w:id="107" w:date="2018-08-22T04:35:59Z">
        <w:r w:rsidDel="00000000" w:rsidR="00000000" w:rsidRPr="00000000">
          <w:rPr>
            <w:rtl w:val="0"/>
          </w:rPr>
        </w:r>
      </w:ins>
    </w:p>
    <w:p w:rsidR="00000000" w:rsidDel="00000000" w:rsidP="00000000" w:rsidRDefault="00000000" w:rsidRPr="00000000" w14:paraId="00000073">
      <w:pPr>
        <w:contextualSpacing w:val="0"/>
        <w:rPr/>
      </w:pPr>
      <w:ins w:author="Anonymous" w:id="107" w:date="2018-08-22T04:35:59Z">
        <w:r w:rsidDel="00000000" w:rsidR="00000000" w:rsidRPr="00000000">
          <w:rPr>
            <w:rtl w:val="0"/>
          </w:rPr>
          <w:t xml:space="preserve">Hence, it is not essential to unerstand why or what is occurring specifically within each type of conersation, howrever, theuse of information theoretic analysis </w:t>
        </w:r>
      </w:ins>
      <w:ins w:author="Anonymous" w:id="108" w:date="2018-08-22T04:36:32Z">
        <w:r w:rsidDel="00000000" w:rsidR="00000000" w:rsidRPr="00000000">
          <w:rPr>
            <w:rtl w:val="0"/>
          </w:rPr>
          <w:t xml:space="preserve">of conversation is expected to enable the classifcation of convesations into “typical” and </w:t>
        </w:r>
      </w:ins>
      <w:ins w:author="Anonymous" w:id="109" w:date="2018-08-22T04:36:57Z">
        <w:r w:rsidDel="00000000" w:rsidR="00000000" w:rsidRPr="00000000">
          <w:rPr>
            <w:rtl w:val="0"/>
          </w:rPr>
          <w:t xml:space="preserve">“atypical”,. This can be in terms of the same</w:t>
        </w:r>
      </w:ins>
      <w:ins w:author="Anonymous" w:id="110" w:date="2018-08-22T04:37:24Z">
        <w:r w:rsidDel="00000000" w:rsidR="00000000" w:rsidRPr="00000000">
          <w:rPr>
            <w:rtl w:val="0"/>
          </w:rPr>
          <w:t xml:space="preserve"> agents or in </w:t>
        </w:r>
      </w:ins>
      <w:ins w:author="Anonymous" w:id="111" w:date="2018-08-22T04:37:32Z">
        <w:r w:rsidDel="00000000" w:rsidR="00000000" w:rsidRPr="00000000">
          <w:rPr>
            <w:rtl w:val="0"/>
          </w:rPr>
          <w:t xml:space="preserve">terms of comapring </w:t>
        </w:r>
      </w:ins>
      <w:ins w:author="Anonymous" w:id="112" w:date="2018-08-22T04:37:37Z">
        <w:r w:rsidDel="00000000" w:rsidR="00000000" w:rsidRPr="00000000">
          <w:rPr>
            <w:rtl w:val="0"/>
          </w:rPr>
          <w:t xml:space="preserve">one conversation</w:t>
        </w:r>
      </w:ins>
      <w:ins w:author="Anonymous" w:id="113" w:date="2018-08-22T04:37:42Z">
        <w:r w:rsidDel="00000000" w:rsidR="00000000" w:rsidRPr="00000000">
          <w:rPr>
            <w:rtl w:val="0"/>
          </w:rPr>
          <w:t xml:space="preserve"> aginst others within a broader </w:t>
        </w:r>
      </w:ins>
      <w:ins w:author="Anonymous" w:id="114" w:date="2018-08-22T04:37:51Z">
        <w:r w:rsidDel="00000000" w:rsidR="00000000" w:rsidRPr="00000000">
          <w:rPr>
            <w:rtl w:val="0"/>
          </w:rPr>
          <w:t xml:space="preserve">social </w:t>
        </w:r>
      </w:ins>
      <w:ins w:author="Anonymous" w:id="115" w:date="2018-08-22T04:37:55Z">
        <w:r w:rsidDel="00000000" w:rsidR="00000000" w:rsidRPr="00000000">
          <w:rPr>
            <w:rtl w:val="0"/>
          </w:rPr>
          <w:t xml:space="preserve">context.</w:t>
        </w:r>
      </w:ins>
      <w:ins w:author="Anonymous" w:id="116" w:date="2018-08-22T04:37:58Z">
        <w:r w:rsidDel="00000000" w:rsidR="00000000" w:rsidRPr="00000000">
          <w:rPr>
            <w:rtl w:val="0"/>
          </w:rPr>
          <w:t xml:space="preserve"> In each case, it becomes possible to then </w:t>
        </w:r>
      </w:ins>
      <w:ins w:author="Anonymous" w:id="117" w:date="2018-08-22T04:38:10Z">
        <w:r w:rsidDel="00000000" w:rsidR="00000000" w:rsidRPr="00000000">
          <w:rPr>
            <w:rtl w:val="0"/>
          </w:rPr>
          <w:t xml:space="preserve">tag conversations which may exhibit </w:t>
        </w:r>
      </w:ins>
      <w:ins w:author="Anonymous" w:id="118" w:date="2018-08-22T04:38:21Z">
        <w:r w:rsidDel="00000000" w:rsidR="00000000" w:rsidRPr="00000000">
          <w:rPr>
            <w:rtl w:val="0"/>
          </w:rPr>
          <w:t xml:space="preserve">T</w:t>
        </w:r>
      </w:ins>
      <w:ins w:author="Anonymous" w:id="119" w:date="2018-08-22T04:38:25Z">
        <w:r w:rsidDel="00000000" w:rsidR="00000000" w:rsidRPr="00000000">
          <w:rPr>
            <w:rtl w:val="0"/>
          </w:rPr>
          <w:t xml:space="preserve">IB</w:t>
        </w:r>
      </w:ins>
      <w:ins w:author="Anonymous" w:id="120" w:date="2018-08-22T04:38:29Z">
        <w:r w:rsidDel="00000000" w:rsidR="00000000" w:rsidRPr="00000000">
          <w:rPr>
            <w:rtl w:val="0"/>
          </w:rPr>
          <w:t xml:space="preserve">s.</w:t>
        </w:r>
      </w:ins>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qe7owpyt8v6o" w:id="19"/>
      <w:bookmarkEnd w:id="19"/>
      <w:r w:rsidDel="00000000" w:rsidR="00000000" w:rsidRPr="00000000">
        <w:rPr>
          <w:rtl w:val="0"/>
        </w:rPr>
        <w:t xml:space="preserve">End Goal</w:t>
      </w:r>
    </w:p>
    <w:p w:rsidR="00000000" w:rsidDel="00000000" w:rsidP="00000000" w:rsidRDefault="00000000" w:rsidRPr="00000000" w14:paraId="00000076">
      <w:pPr>
        <w:pStyle w:val="Heading3"/>
        <w:contextualSpacing w:val="0"/>
        <w:rPr/>
      </w:pPr>
      <w:bookmarkStart w:colFirst="0" w:colLast="0" w:name="_w0gt87euvjv7" w:id="20"/>
      <w:bookmarkEnd w:id="20"/>
      <w:r w:rsidDel="00000000" w:rsidR="00000000" w:rsidRPr="00000000">
        <w:rPr>
          <w:rtl w:val="0"/>
        </w:rPr>
        <w:t xml:space="preserve">Multi-Vector Analysis</w:t>
      </w:r>
    </w:p>
    <w:p w:rsidR="00000000" w:rsidDel="00000000" w:rsidP="00000000" w:rsidRDefault="00000000" w:rsidRPr="00000000" w14:paraId="00000077">
      <w:pPr>
        <w:contextualSpacing w:val="0"/>
        <w:rPr/>
      </w:pPr>
      <w:r w:rsidDel="00000000" w:rsidR="00000000" w:rsidRPr="00000000">
        <w:rPr>
          <w:rtl w:val="0"/>
        </w:rPr>
        <w:t xml:space="preserve">A set of n alphabets that are able to measure changes in n-dimensional aspects of a conversation. </w:t>
      </w:r>
    </w:p>
    <w:p w:rsidR="00000000" w:rsidDel="00000000" w:rsidP="00000000" w:rsidRDefault="00000000" w:rsidRPr="00000000" w14:paraId="00000078">
      <w:pPr>
        <w:contextualSpacing w:val="0"/>
        <w:rPr/>
      </w:pPr>
      <w:r w:rsidDel="00000000" w:rsidR="00000000" w:rsidRPr="00000000">
        <w:rPr>
          <w:rtl w:val="0"/>
        </w:rPr>
        <w:t xml:space="preserve">Ultimately this would allow for max identification/precise analysis of speech change</w:t>
      </w:r>
    </w:p>
    <w:p w:rsidR="00000000" w:rsidDel="00000000" w:rsidP="00000000" w:rsidRDefault="00000000" w:rsidRPr="00000000" w14:paraId="00000079">
      <w:pPr>
        <w:contextualSpacing w:val="0"/>
        <w:rPr/>
      </w:pPr>
      <w:r w:rsidDel="00000000" w:rsidR="00000000" w:rsidRPr="00000000">
        <w:rPr>
          <w:rtl w:val="0"/>
        </w:rPr>
        <w:t xml:space="preserve">Minimal disfluency is complicated though. It is not only speech pauses but utterance lengths, tone, pitch, intonation, inflection</w:t>
      </w:r>
      <w:r w:rsidDel="00000000" w:rsidR="00000000" w:rsidRPr="00000000">
        <w:rPr>
          <w:rtl w:val="0"/>
        </w:rPr>
        <w:t xml:space="preserve"> </w:t>
      </w:r>
      <w:r w:rsidDel="00000000" w:rsidR="00000000" w:rsidRPr="00000000">
        <w:rPr>
          <w:rtl w:val="0"/>
        </w:rPr>
        <w:t xml:space="preserve">or gaps in speaking, pauses</w:t>
      </w:r>
    </w:p>
    <w:p w:rsidR="00000000" w:rsidDel="00000000" w:rsidP="00000000" w:rsidRDefault="00000000" w:rsidRPr="00000000" w14:paraId="0000007A">
      <w:pPr>
        <w:contextualSpacing w:val="0"/>
        <w:rPr/>
      </w:pPr>
      <w:r w:rsidDel="00000000" w:rsidR="00000000" w:rsidRPr="00000000">
        <w:rPr>
          <w:rtl w:val="0"/>
        </w:rPr>
        <w:t xml:space="preserve">This is our main objective. It will have as many symbols as possible. This will contain all the most meaningful elements of TIB’s.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3"/>
        <w:contextualSpacing w:val="0"/>
        <w:rPr/>
      </w:pPr>
      <w:bookmarkStart w:colFirst="0" w:colLast="0" w:name="_iuxetxr3t7j5" w:id="21"/>
      <w:bookmarkEnd w:id="21"/>
      <w:r w:rsidDel="00000000" w:rsidR="00000000" w:rsidRPr="00000000">
        <w:rPr>
          <w:rtl w:val="0"/>
        </w:rPr>
        <w:t xml:space="preserve">Entropy</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pStyle w:val="Heading3"/>
        <w:contextualSpacing w:val="0"/>
        <w:rPr/>
      </w:pPr>
      <w:bookmarkStart w:colFirst="0" w:colLast="0" w:name="_ijvayevaqkea" w:id="22"/>
      <w:bookmarkEnd w:id="22"/>
      <w:r w:rsidDel="00000000" w:rsidR="00000000" w:rsidRPr="00000000">
        <w:rPr>
          <w:rtl w:val="0"/>
        </w:rPr>
        <w:t xml:space="preserve">Symbolizing Speech</w:t>
      </w:r>
    </w:p>
    <w:p w:rsidR="00000000" w:rsidDel="00000000" w:rsidP="00000000" w:rsidRDefault="00000000" w:rsidRPr="00000000" w14:paraId="0000007F">
      <w:pPr>
        <w:contextualSpacing w:val="0"/>
        <w:rPr/>
      </w:pPr>
      <w:r w:rsidDel="00000000" w:rsidR="00000000" w:rsidRPr="00000000">
        <w:rPr>
          <w:rtl w:val="0"/>
        </w:rPr>
        <w:t xml:space="preserve">In order to find instances of disfluency and ultimately TIB’s, we must look for smaller patterns in speech that we know we can rely on for meaning and correct detection. Certain elements and patterns of speech require symbolization so they can be accurately referred to and measured when they occur. An example being a pause in between speakers, this pause will be a symbol. Symbolization will ultimately allow entropy calculations. </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This means symbolizing these TIB’s well enough that they are specific, so not ambiguous for what we are looking for, its common enough, it has an established meaning that is distinct and can be relied for not being hard to distinguish, must carry enough information to be insightful/meaningful, and must represent what the speaker is actually intending.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To make entropy estimation/calculation as efficient as possible, the right symbols need to be chosen. This means rethinking the set of symbols that are being used to analyse speech and try to find new symbols to look for that carry more information than through word analysis alone/that isn’t being implicitly said through a transcript.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These auxiliary forms of communication can be inflection, intonation, deliberate pausing, etc. that all carry inherent meaning with them. Because of this, they are used by speakers in very specific ways that can be thought of as being part of their vocabulary. This serves to identify certain speakers from others.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This can range from looking at the pauses that someone makes in their speech to their pitch, utterance lengths and to tonal shifts. All of these are areas in which we communicate and deliver meaning but are not necessarily well studied for their meaning. Additionally, they can be used to identify certain speakers (as we rely on them as part of our communicational behaviour like we would certain phrases or choice of words, we stick to the ones we like).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Classes and variance each in each - 5-8 pause symbols - how do we measure effectiveness of analysis </w:t>
      </w:r>
      <w:r w:rsidDel="00000000" w:rsidR="00000000" w:rsidRPr="00000000">
        <w:rPr>
          <w:strike w:val="1"/>
          <w:rtl w:val="0"/>
        </w:rPr>
        <w:t xml:space="preserve">- need markers of proficiency - </w:t>
      </w:r>
      <w:r w:rsidDel="00000000" w:rsidR="00000000" w:rsidRPr="00000000">
        <w:rPr>
          <w:rtl w:val="0"/>
        </w:rPr>
        <w:t xml:space="preserve">can it accurately detect monologue and dialogue</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3"/>
        <w:contextualSpacing w:val="0"/>
        <w:rPr/>
      </w:pPr>
      <w:bookmarkStart w:colFirst="0" w:colLast="0" w:name="_t3culeem9bm3" w:id="23"/>
      <w:bookmarkEnd w:id="23"/>
      <w:r w:rsidDel="00000000" w:rsidR="00000000" w:rsidRPr="00000000">
        <w:rPr>
          <w:rtl w:val="0"/>
        </w:rPr>
        <w:t xml:space="preserve">Information Density of certain types of Trouble/Speech Patterns</w:t>
      </w:r>
    </w:p>
    <w:p w:rsidR="00000000" w:rsidDel="00000000" w:rsidP="00000000" w:rsidRDefault="00000000" w:rsidRPr="00000000" w14:paraId="0000008C">
      <w:pPr>
        <w:contextualSpacing w:val="0"/>
        <w:rPr/>
      </w:pPr>
      <w:r w:rsidDel="00000000" w:rsidR="00000000" w:rsidRPr="00000000">
        <w:rPr>
          <w:rtl w:val="0"/>
        </w:rPr>
        <w:t xml:space="preserve">To produce a minimal alphabet, it’s necessary to be able to find the patterns in speech which most indicate trouble. To also be able to implement identification then requires unique forms of choice/combination of speech behaviours.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pStyle w:val="Heading2"/>
        <w:contextualSpacing w:val="0"/>
        <w:rPr/>
      </w:pPr>
      <w:bookmarkStart w:colFirst="0" w:colLast="0" w:name="_qmsrv2mxg2do" w:id="24"/>
      <w:bookmarkEnd w:id="24"/>
      <w:r w:rsidDel="00000000" w:rsidR="00000000" w:rsidRPr="00000000">
        <w:rPr>
          <w:rtl w:val="0"/>
        </w:rPr>
        <w:t xml:space="preserve">Pause Code</w:t>
      </w:r>
    </w:p>
    <w:p w:rsidR="00000000" w:rsidDel="00000000" w:rsidP="00000000" w:rsidRDefault="00000000" w:rsidRPr="00000000" w14:paraId="0000008F">
      <w:pPr>
        <w:contextualSpacing w:val="0"/>
        <w:rPr/>
      </w:pPr>
      <w:r w:rsidDel="00000000" w:rsidR="00000000" w:rsidRPr="00000000">
        <w:rPr>
          <w:rtl w:val="0"/>
        </w:rPr>
        <w:t xml:space="preserve">Previous research into types, occurence and meaning(?) of pauses in conversation was done by Angus, et al. through the use of the Communications Analytics Lab Python software (CALPY).</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contextualSpacing w:val="0"/>
        <w:rPr/>
      </w:pPr>
      <w:bookmarkStart w:colFirst="0" w:colLast="0" w:name="_yvjnta2x8cco" w:id="25"/>
      <w:bookmarkEnd w:id="25"/>
      <w:r w:rsidDel="00000000" w:rsidR="00000000" w:rsidRPr="00000000">
        <w:rPr>
          <w:rtl w:val="0"/>
        </w:rPr>
        <w:t xml:space="preserve">Classes of Pause symbols</w:t>
      </w:r>
    </w:p>
    <w:p w:rsidR="00000000" w:rsidDel="00000000" w:rsidP="00000000" w:rsidRDefault="00000000" w:rsidRPr="00000000" w14:paraId="00000092">
      <w:pPr>
        <w:contextualSpacing w:val="0"/>
        <w:rPr/>
      </w:pPr>
      <w:r w:rsidDel="00000000" w:rsidR="00000000" w:rsidRPr="00000000">
        <w:rPr>
          <w:rtl w:val="0"/>
        </w:rPr>
        <w:t xml:space="preserve">Pauses in speech can be things like inner pauses (where a speaker has a brief pause to collect thoughts or let another person speak???). They can also be the time between a speaker stopping and another speaker picking up the conversation. This form of pause can carry with it a range of potential lengths, varying from 500ms to 5 seconds. This is a form of communication that can change the </w:t>
      </w:r>
      <w:commentRangeStart w:id="19"/>
      <w:commentRangeStart w:id="20"/>
      <w:commentRangeStart w:id="21"/>
      <w:commentRangeStart w:id="22"/>
      <w:commentRangeStart w:id="23"/>
      <w:commentRangeStart w:id="24"/>
      <w:r w:rsidDel="00000000" w:rsidR="00000000" w:rsidRPr="00000000">
        <w:rPr>
          <w:rtl w:val="0"/>
        </w:rPr>
        <w:t xml:space="preserve">message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being delivered or say something about the speaker’s intention or feelings or engagement in the conversation that isn’t being explicitly said.</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We want to symbolize pauses, that means coming up with classes of pauses for the different areas in speech where they occur, and boundaries between which we can quantify them with (e.g. .5 second to 5 seconds). This will help find pauses that are the most likely or meaningful to the conversation and pauses that carry little meaning or information with them. The latter are pauses that can essentially be lumped together as they</w:t>
      </w:r>
    </w:p>
    <w:p w:rsidR="00000000" w:rsidDel="00000000" w:rsidP="00000000" w:rsidRDefault="00000000" w:rsidRPr="00000000" w14:paraId="00000095">
      <w:pPr>
        <w:contextualSpacing w:val="0"/>
        <w:rPr/>
      </w:pPr>
      <w:r w:rsidDel="00000000" w:rsidR="00000000" w:rsidRPr="00000000">
        <w:rPr>
          <w:rtl w:val="0"/>
        </w:rPr>
        <w:t xml:space="preserve">So a pause can be after an overtake from speaker B and the return to speaker A, there might be a pause in-between B and A, that pause length can carry various meanings. It could be an indication of someone not paying attention to what was said (very quick return to speaking, i.e. short pause length), it could be a polite pause (.8-9), it could also mean the person is thinking about what was said and taking in the meaning of it to influence what they will say next (longer pause length). This pause class could then carry 3 symbols (possibly).</w:t>
      </w:r>
    </w:p>
    <w:p w:rsidR="00000000" w:rsidDel="00000000" w:rsidP="00000000" w:rsidRDefault="00000000" w:rsidRPr="00000000" w14:paraId="00000096">
      <w:pPr>
        <w:contextualSpacing w:val="0"/>
        <w:rPr/>
      </w:pPr>
      <w:r w:rsidDel="00000000" w:rsidR="00000000" w:rsidRPr="00000000">
        <w:rPr>
          <w:rtl w:val="0"/>
        </w:rPr>
        <w:t xml:space="preserve">Google (Response time conversations)</w:t>
      </w:r>
    </w:p>
    <w:p w:rsidR="00000000" w:rsidDel="00000000" w:rsidP="00000000" w:rsidRDefault="00000000" w:rsidRPr="00000000" w14:paraId="00000097">
      <w:pPr>
        <w:contextualSpacing w:val="0"/>
        <w:rPr>
          <w:color w:val="1155cc"/>
          <w:u w:val="single"/>
        </w:rPr>
      </w:pPr>
      <w:r w:rsidDel="00000000" w:rsidR="00000000" w:rsidRPr="00000000">
        <w:fldChar w:fldCharType="begin"/>
        <w:instrText xml:space="preserve"> HYPERLINK "http://www.speech.kth.se/prod/publications/files/3859.pdf" </w:instrText>
        <w:fldChar w:fldCharType="separate"/>
      </w:r>
      <w:r w:rsidDel="00000000" w:rsidR="00000000" w:rsidRPr="00000000">
        <w:rPr>
          <w:color w:val="1155cc"/>
          <w:u w:val="single"/>
          <w:rtl w:val="0"/>
        </w:rPr>
        <w:t xml:space="preserve">http://www.speech.kth.se/prod/publications/files/3859.pdf</w:t>
      </w:r>
    </w:p>
    <w:p w:rsidR="00000000" w:rsidDel="00000000" w:rsidP="00000000" w:rsidRDefault="00000000" w:rsidRPr="00000000" w14:paraId="00000098">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"https://www.theatlantic.com/science/archive/2016/01/the-incredible-thing-we-do-during-conversations/422439/" </w:instrText>
        <w:fldChar w:fldCharType="separate"/>
      </w:r>
      <w:r w:rsidDel="00000000" w:rsidR="00000000" w:rsidRPr="00000000">
        <w:rPr>
          <w:color w:val="1155cc"/>
          <w:u w:val="single"/>
          <w:rtl w:val="0"/>
        </w:rPr>
        <w:t xml:space="preserve">https://www.theatlantic.com/science/archive/2016/01/the-incredible-thing-we-do-during-conversations/422439/</w:t>
      </w:r>
    </w:p>
    <w:p w:rsidR="00000000" w:rsidDel="00000000" w:rsidP="00000000" w:rsidRDefault="00000000" w:rsidRPr="00000000" w14:paraId="00000099">
      <w:pPr>
        <w:contextualSpacing w:val="0"/>
        <w:rPr/>
      </w:pPr>
      <w:r w:rsidDel="00000000" w:rsidR="00000000" w:rsidRPr="00000000">
        <w:fldChar w:fldCharType="end"/>
      </w:r>
      <w:hyperlink r:id="rId8">
        <w:r w:rsidDel="00000000" w:rsidR="00000000" w:rsidRPr="00000000">
          <w:rPr>
            <w:color w:val="1155cc"/>
            <w:u w:val="single"/>
            <w:rtl w:val="0"/>
          </w:rPr>
          <w:t xml:space="preserve">http://theconversation.com/awkward-pauses-in-online-calls-make-us-see-people-differently-26073</w:t>
        </w:r>
      </w:hyperlink>
      <w:r w:rsidDel="00000000" w:rsidR="00000000" w:rsidRPr="00000000">
        <w:rPr>
          <w:rtl w:val="0"/>
        </w:rPr>
      </w:r>
    </w:p>
    <w:p w:rsidR="00000000" w:rsidDel="00000000" w:rsidP="00000000" w:rsidRDefault="00000000" w:rsidRPr="00000000" w14:paraId="0000009A">
      <w:pPr>
        <w:contextualSpacing w:val="0"/>
        <w:rPr>
          <w:color w:val="1155cc"/>
          <w:u w:val="single"/>
        </w:rPr>
      </w:pPr>
      <w:r w:rsidDel="00000000" w:rsidR="00000000" w:rsidRPr="00000000">
        <w:fldChar w:fldCharType="begin"/>
        <w:instrText xml:space="preserve"> HYPERLINK "https://www.sciencedirect.com/science/article/pii/S0167639311001580" </w:instrText>
        <w:fldChar w:fldCharType="separate"/>
      </w:r>
      <w:r w:rsidDel="00000000" w:rsidR="00000000" w:rsidRPr="00000000">
        <w:rPr>
          <w:color w:val="1155cc"/>
          <w:u w:val="single"/>
          <w:rtl w:val="0"/>
        </w:rPr>
        <w:t xml:space="preserve">https://www.sciencedirect.com/science/article/pii/S0167639311001580</w:t>
      </w:r>
    </w:p>
    <w:p w:rsidR="00000000" w:rsidDel="00000000" w:rsidP="00000000" w:rsidRDefault="00000000" w:rsidRPr="00000000" w14:paraId="0000009B">
      <w:pPr>
        <w:contextualSpacing w:val="0"/>
        <w:rPr/>
      </w:pPr>
      <w:r w:rsidDel="00000000" w:rsidR="00000000" w:rsidRPr="00000000">
        <w:fldChar w:fldCharType="end"/>
      </w:r>
      <w:hyperlink r:id="rId9">
        <w:r w:rsidDel="00000000" w:rsidR="00000000" w:rsidRPr="00000000">
          <w:rPr>
            <w:color w:val="1155cc"/>
            <w:u w:val="single"/>
            <w:rtl w:val="0"/>
          </w:rPr>
          <w:t xml:space="preserve">https://www.theatlantic.com/science/archive/2016/01/the-incredible-thing-we-do-during-conversations/422439/</w:t>
        </w:r>
      </w:hyperlink>
      <w:r w:rsidDel="00000000" w:rsidR="00000000" w:rsidRPr="00000000">
        <w:rPr>
          <w:rtl w:val="0"/>
        </w:rPr>
      </w:r>
    </w:p>
    <w:p w:rsidR="00000000" w:rsidDel="00000000" w:rsidP="00000000" w:rsidRDefault="00000000" w:rsidRPr="00000000" w14:paraId="0000009C">
      <w:pPr>
        <w:contextualSpacing w:val="0"/>
        <w:rPr/>
      </w:pPr>
      <w:hyperlink r:id="rId10">
        <w:r w:rsidDel="00000000" w:rsidR="00000000" w:rsidRPr="00000000">
          <w:rPr>
            <w:color w:val="1155cc"/>
            <w:u w:val="single"/>
            <w:rtl w:val="0"/>
          </w:rPr>
          <w:t xml:space="preserve">https://www.sciencedirect.com/science/article/pii/S1364661315002764</w:t>
        </w:r>
      </w:hyperlink>
      <w:r w:rsidDel="00000000" w:rsidR="00000000" w:rsidRPr="00000000">
        <w:rPr>
          <w:rtl w:val="0"/>
        </w:rPr>
      </w:r>
    </w:p>
    <w:p w:rsidR="00000000" w:rsidDel="00000000" w:rsidP="00000000" w:rsidRDefault="00000000" w:rsidRPr="00000000" w14:paraId="0000009D">
      <w:pPr>
        <w:contextualSpacing w:val="0"/>
        <w:rPr>
          <w:color w:val="1155cc"/>
          <w:u w:val="single"/>
        </w:rPr>
      </w:pPr>
      <w:r w:rsidDel="00000000" w:rsidR="00000000" w:rsidRPr="00000000">
        <w:fldChar w:fldCharType="begin"/>
        <w:instrText xml:space="preserve"> HYPERLINK "https://ac.els-cdn.com/S0095447010000628/1-s2.0-S0095447010000628-main.pdf?_tid=c8148e1b-ddad-4986-9c4f-04fdd454257d&amp;acdnat=1533785742_707951e6b85bedda11decfbb6ea03f68" </w:instrText>
        <w:fldChar w:fldCharType="separate"/>
      </w:r>
      <w:r w:rsidDel="00000000" w:rsidR="00000000" w:rsidRPr="00000000">
        <w:rPr>
          <w:color w:val="1155cc"/>
          <w:u w:val="single"/>
          <w:rtl w:val="0"/>
        </w:rPr>
        <w:t xml:space="preserve">https://ac.els-cdn.com/S0095447010000628/1-s2.0-S0095447010000628-main.pdf?_tid=c8148e1b-ddad-4986-9c4f-04fdd454257d&amp;acdnat=1533785742_707951e6b85bedda11decfbb6ea03f68</w:t>
      </w:r>
    </w:p>
    <w:p w:rsidR="00000000" w:rsidDel="00000000" w:rsidP="00000000" w:rsidRDefault="00000000" w:rsidRPr="00000000" w14:paraId="0000009E">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"https://www.economist.com/books-and-arts/2017/12/14/the-importance-of-pauses-in-conversation" </w:instrText>
        <w:fldChar w:fldCharType="separate"/>
      </w:r>
      <w:r w:rsidDel="00000000" w:rsidR="00000000" w:rsidRPr="00000000">
        <w:rPr>
          <w:color w:val="1155cc"/>
          <w:u w:val="single"/>
          <w:rtl w:val="0"/>
        </w:rPr>
        <w:t xml:space="preserve">https://www.economist.com/books-and-arts/2017/12/14/the-importance-of-pauses-in-conversation</w:t>
      </w:r>
    </w:p>
    <w:p w:rsidR="00000000" w:rsidDel="00000000" w:rsidP="00000000" w:rsidRDefault="00000000" w:rsidRPr="00000000" w14:paraId="0000009F">
      <w:pPr>
        <w:contextualSpacing w:val="0"/>
        <w:rPr/>
      </w:pPr>
      <w:r w:rsidDel="00000000" w:rsidR="00000000" w:rsidRPr="00000000">
        <w:fldChar w:fldCharType="end"/>
      </w:r>
      <w:r w:rsidDel="00000000" w:rsidR="00000000" w:rsidRPr="00000000">
        <w:rPr>
          <w:rtl w:val="0"/>
        </w:rPr>
        <w:t xml:space="preserve"> How We Talk – NickEnfield</w:t>
      </w:r>
    </w:p>
    <w:p w:rsidR="00000000" w:rsidDel="00000000" w:rsidP="00000000" w:rsidRDefault="00000000" w:rsidRPr="00000000" w14:paraId="000000A0">
      <w:pPr>
        <w:pStyle w:val="Heading2"/>
        <w:contextualSpacing w:val="0"/>
        <w:rPr/>
      </w:pPr>
      <w:bookmarkStart w:colFirst="0" w:colLast="0" w:name="_tofz2sydilnk" w:id="26"/>
      <w:bookmarkEnd w:id="26"/>
      <w:r w:rsidDel="00000000" w:rsidR="00000000" w:rsidRPr="00000000">
        <w:rPr>
          <w:rtl w:val="0"/>
        </w:rPr>
        <w:t xml:space="preserve">Calpy</w:t>
      </w:r>
    </w:p>
    <w:p w:rsidR="00000000" w:rsidDel="00000000" w:rsidP="00000000" w:rsidRDefault="00000000" w:rsidRPr="00000000" w14:paraId="000000A1">
      <w:pPr>
        <w:pStyle w:val="Heading4"/>
        <w:contextualSpacing w:val="0"/>
        <w:rPr/>
      </w:pPr>
      <w:bookmarkStart w:colFirst="0" w:colLast="0" w:name="_5vmz6l4w4w0" w:id="27"/>
      <w:bookmarkEnd w:id="27"/>
      <w:r w:rsidDel="00000000" w:rsidR="00000000" w:rsidRPr="00000000">
        <w:rPr>
          <w:rtl w:val="0"/>
        </w:rPr>
        <w:t xml:space="preserve">What is calpy for? </w:t>
      </w:r>
    </w:p>
    <w:p w:rsidR="00000000" w:rsidDel="00000000" w:rsidP="00000000" w:rsidRDefault="00000000" w:rsidRPr="00000000" w14:paraId="000000A2">
      <w:pPr>
        <w:contextualSpacing w:val="0"/>
        <w:rPr/>
      </w:pPr>
      <w:r w:rsidDel="00000000" w:rsidR="00000000" w:rsidRPr="00000000">
        <w:rPr>
          <w:rtl w:val="0"/>
        </w:rPr>
        <w:t xml:space="preserve">CALPY analyses recorded speech to detect particular patterns, in this case pitch profile of the conversation and a pause profile. (in this case TIB’s). Currently tools like CALPY allow for levels of automatic conversation analysis to extract data in the form of pause and pitch profiles. These profiles determine where all pauses (given a upper and lower bound) and pitches in the conversation occur. </w:t>
      </w:r>
    </w:p>
    <w:p w:rsidR="00000000" w:rsidDel="00000000" w:rsidP="00000000" w:rsidRDefault="00000000" w:rsidRPr="00000000" w14:paraId="000000A3">
      <w:pPr>
        <w:pStyle w:val="Heading4"/>
        <w:contextualSpacing w:val="0"/>
        <w:rPr/>
      </w:pPr>
      <w:bookmarkStart w:colFirst="0" w:colLast="0" w:name="_nqy4iw35m4g1" w:id="28"/>
      <w:bookmarkEnd w:id="28"/>
      <w:r w:rsidDel="00000000" w:rsidR="00000000" w:rsidRPr="00000000">
        <w:rPr>
          <w:rtl w:val="0"/>
        </w:rPr>
        <w:t xml:space="preserve">What can calpy do so far?</w:t>
      </w:r>
    </w:p>
    <w:p w:rsidR="00000000" w:rsidDel="00000000" w:rsidP="00000000" w:rsidRDefault="00000000" w:rsidRPr="00000000" w14:paraId="000000A4">
      <w:pPr>
        <w:contextualSpacing w:val="0"/>
        <w:rPr>
          <w:b w:val="1"/>
        </w:rPr>
      </w:pPr>
      <w:r w:rsidDel="00000000" w:rsidR="00000000" w:rsidRPr="00000000">
        <w:rPr>
          <w:rtl w:val="0"/>
        </w:rPr>
        <w:t xml:space="preserve">This system allows for a starting point to begin investigating into how certain characteristics in speech (e.g. pauses) can be measured and a toolset to begin symbolizing them. </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pStyle w:val="Heading4"/>
        <w:contextualSpacing w:val="0"/>
        <w:rPr/>
      </w:pPr>
      <w:bookmarkStart w:colFirst="0" w:colLast="0" w:name="_tmm7079676zj" w:id="29"/>
      <w:bookmarkEnd w:id="29"/>
      <w:r w:rsidDel="00000000" w:rsidR="00000000" w:rsidRPr="00000000">
        <w:rPr>
          <w:rtl w:val="0"/>
        </w:rPr>
        <w:t xml:space="preserve">In summary the state of the art is, this is where we are up to. State in positive. Then what calpy hasnt done. </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ins w:author="Anonymous" w:id="121" w:date="2018-08-22T03:30:21Z"/>
        </w:rPr>
      </w:pPr>
      <w:r w:rsidDel="00000000" w:rsidR="00000000" w:rsidRPr="00000000">
        <w:rPr>
          <w:rtl w:val="0"/>
        </w:rPr>
        <w:t xml:space="preserve">Calpy is capable of performing a variety of signal processing tasks suited to speech and audio processing. However it has not yet been extended to cater for symbolic level information theoretic processing, including entropy calculations.</w:t>
      </w:r>
      <w:ins w:author="Anonymous" w:id="121" w:date="2018-08-22T03:30:21Z">
        <w:commentRangeStart w:id="25"/>
        <w:r w:rsidDel="00000000" w:rsidR="00000000" w:rsidRPr="00000000">
          <w:rPr>
            <w:rtl w:val="0"/>
          </w:rPr>
        </w:r>
      </w:ins>
    </w:p>
    <w:p w:rsidR="00000000" w:rsidDel="00000000" w:rsidP="00000000" w:rsidRDefault="00000000" w:rsidRPr="00000000" w14:paraId="000000A9">
      <w:pPr>
        <w:contextualSpacing w:val="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To draw conclusive results and automate a process, the components in the conversation being measured need to be as unambiguous as possible. We need a component that we can accurately identify is a TIB, while still being scientific? This is hard because TIB’s themselves are usually not distinct new sounds but regular conversation behaviours that may be used inappropriately, too frequently, etc.. These TIBS overlap with normal speech behaviours which means to detect them accurately requires being able to detect when they’re being used correctly or incorrectly, which requires understanding the meaning of them, the meaning or nature of the conversation and why that meaning is in contrast to the conversation/usage. So to make sure TIB’s are detected correctly, general steps are looking at whether misuse has occurred, which means can misuse be detected, if so, can multiple misuses (defined by the speaker themselves and the conversation) be used to accurately identify underlying internal trouble in the conversation and can that trouble be representative of some form of neurological disease like dementia? First steps must make sure that the entropy method being proposed is able to detect and produce enough variance that it could potentially be used as a form of indicator. Given that the method itself is sound, can this method indicate a change in mental health as opposed to a change in author (which is what it originally measured), e.g. one example being TROUBLE.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Given that trouble oftens shows itself through speech, can that speech be analysed with this method? Entropy and trouble detection make sense together as TIBS are established markers of TROUBLE that emerge through speech/known patterns that occur in speech and entropy uses symbol analysis to infer change (e.g. change in health over a long period of time). This requires that a new alphabet be proposed comprised of elements in speech to  track how it is used by a given speaker, which can track change over a period of time (as dementia is a slow process and likely won’t emerge extremely apparent in a single conversation until it’s too late down the track).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they are able to try and establish a variance from the norm can be detected (which is incorrect as usage varies with person so will produce errors), if so, can variance from a user be detected, and  if misuse can be established Is it to do with the TIBs as they are already small components or with measuring conversation accurately?</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ins w:author="Anonymous" w:id="122" w:date="2018-08-22T03:29:50Z"/>
          <w:rPrChange w:author="Anonymous" w:id="123" w:date="2018-08-22T03:30:21Z">
            <w:rPr/>
          </w:rPrChange>
        </w:rPr>
        <w:pPrChange w:author="Anonymous" w:id="0" w:date="2018-08-22T03:30:21Z">
          <w:pPr>
            <w:pStyle w:val="Heading4"/>
            <w:contextualSpacing w:val="0"/>
          </w:pPr>
        </w:pPrChange>
      </w:pPr>
      <w:ins w:author="Anonymous" w:id="122" w:date="2018-08-22T03:29:50Z">
        <w:bookmarkStart w:colFirst="0" w:colLast="0" w:name="_o6inily2mhjf" w:id="30"/>
        <w:bookmarkEnd w:id="30"/>
        <w:commentRangeStart w:id="26"/>
        <w:commentRangeEnd w:id="26"/>
        <w:r w:rsidDel="00000000" w:rsidR="00000000" w:rsidRPr="00000000">
          <w:commentReference w:id="26"/>
        </w:r>
        <w:r w:rsidDel="00000000" w:rsidR="00000000" w:rsidRPr="00000000">
          <w:rPr>
            <w:rtl w:val="0"/>
          </w:rPr>
        </w:r>
      </w:ins>
    </w:p>
    <w:p w:rsidR="00000000" w:rsidDel="00000000" w:rsidP="00000000" w:rsidRDefault="00000000" w:rsidRPr="00000000" w14:paraId="000000B3">
      <w:pPr>
        <w:contextualSpacing w:val="0"/>
        <w:rPr>
          <w:rPrChange w:author="Anonymous" w:id="123" w:date="2018-08-22T03:30:21Z">
            <w:rPr/>
          </w:rPrChange>
        </w:rPr>
      </w:pPr>
      <w:commentRangeStart w:id="27"/>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B4">
      <w:pPr>
        <w:pStyle w:val="Heading4"/>
        <w:contextualSpacing w:val="0"/>
        <w:rPr/>
      </w:pPr>
      <w:bookmarkStart w:colFirst="0" w:colLast="0" w:name="_63fd33ptabek" w:id="31"/>
      <w:bookmarkEnd w:id="31"/>
      <w:r w:rsidDel="00000000" w:rsidR="00000000" w:rsidRPr="00000000">
        <w:rPr>
          <w:rtl w:val="0"/>
        </w:rPr>
        <w:t xml:space="preserve">What are the areas that Calpy hasn’t covered yet? Gaps between end goal and current state.</w:t>
      </w:r>
    </w:p>
    <w:p w:rsidR="00000000" w:rsidDel="00000000" w:rsidP="00000000" w:rsidRDefault="00000000" w:rsidRPr="00000000" w14:paraId="000000B5">
      <w:pPr>
        <w:pStyle w:val="Heading1"/>
        <w:contextualSpacing w:val="0"/>
        <w:rPr/>
      </w:pPr>
      <w:bookmarkStart w:colFirst="0" w:colLast="0" w:name="_rdqiz2ivky9b" w:id="32"/>
      <w:bookmarkEnd w:id="32"/>
      <w:r w:rsidDel="00000000" w:rsidR="00000000" w:rsidRPr="00000000">
        <w:rPr>
          <w:rtl w:val="0"/>
        </w:rPr>
        <w:t xml:space="preserve">Gaps (pages .5)</w:t>
      </w:r>
    </w:p>
    <w:p w:rsidR="00000000" w:rsidDel="00000000" w:rsidP="00000000" w:rsidRDefault="00000000" w:rsidRPr="00000000" w14:paraId="000000B6">
      <w:pPr>
        <w:contextualSpacing w:val="0"/>
        <w:rPr/>
      </w:pPr>
      <w:r w:rsidDel="00000000" w:rsidR="00000000" w:rsidRPr="00000000">
        <w:rPr>
          <w:rtl w:val="0"/>
        </w:rPr>
        <w:t xml:space="preserve">No current automated detection system in speech for locating trouble and offering repair for communication breakdown. </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The expected outcome is to be able to build up a minimal alphabet that is capable of identification of an atypical conversation from a typical one.</w:t>
      </w:r>
      <w:r w:rsidDel="00000000" w:rsidR="00000000" w:rsidRPr="00000000">
        <w:rPr>
          <w:strike w:val="1"/>
          <w:rtl w:val="0"/>
        </w:rPr>
        <w:t xml:space="preserve"> a particular speaker and whether they are showing signs of variation (deterioration) over the course of multiple conversations through their use of distinct pause types. </w:t>
      </w:r>
      <w:r w:rsidDel="00000000" w:rsidR="00000000" w:rsidRPr="00000000">
        <w:rPr>
          <w:rtl w:val="0"/>
        </w:rPr>
        <w:t xml:space="preserve">This alphabet will be based around a 2 speaker conversation where speakers are distinct and determining how well pause classes can be used as a form of identification for typical vs atypical conversations. This will help establish what classes are significant and what aren’t in determining different types of conversation.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strike w:val="1"/>
        </w:rPr>
      </w:pPr>
      <w:r w:rsidDel="00000000" w:rsidR="00000000" w:rsidRPr="00000000">
        <w:rPr>
          <w:strike w:val="1"/>
          <w:rtl w:val="0"/>
        </w:rPr>
        <w:t xml:space="preserve">The alphabet produced ultimately will be for a generous speaker sample size for identification (finding the minimum for a wide use case?) and a given confidence level for variation (at what point does entropy variation from a previous conversation become significant?). This will assume no limit on sample size to test the theoretical potential of the research first. Future applications should look into how many samples are required once more information is known about what is significant.</w:t>
      </w:r>
    </w:p>
    <w:p w:rsidR="00000000" w:rsidDel="00000000" w:rsidP="00000000" w:rsidRDefault="00000000" w:rsidRPr="00000000" w14:paraId="000000BB">
      <w:pPr>
        <w:pStyle w:val="Heading3"/>
        <w:contextualSpacing w:val="0"/>
        <w:rPr/>
      </w:pPr>
      <w:bookmarkStart w:colFirst="0" w:colLast="0" w:name="_jde88fsn64nk" w:id="33"/>
      <w:bookmarkEnd w:id="33"/>
      <w:r w:rsidDel="00000000" w:rsidR="00000000" w:rsidRPr="00000000">
        <w:rPr>
          <w:rtl w:val="0"/>
        </w:rPr>
        <w:t xml:space="preserve">The Gap in the Research - What do we want, what do we have, what can we do</w:t>
      </w:r>
    </w:p>
    <w:p w:rsidR="00000000" w:rsidDel="00000000" w:rsidP="00000000" w:rsidRDefault="00000000" w:rsidRPr="00000000" w14:paraId="000000BC">
      <w:pPr>
        <w:contextualSpacing w:val="0"/>
        <w:rPr>
          <w:strike w:val="1"/>
        </w:rPr>
      </w:pPr>
      <w:r w:rsidDel="00000000" w:rsidR="00000000" w:rsidRPr="00000000">
        <w:rPr>
          <w:rtl w:val="0"/>
        </w:rPr>
        <w:t xml:space="preserve">The gap is trying to bridge an automatic trouble detection in speech to the tools currently available to us, being established practical frameworks, CALPY to link the research about speech patterns that tend to emerge from PWD. </w:t>
      </w:r>
      <w:r w:rsidDel="00000000" w:rsidR="00000000" w:rsidRPr="00000000">
        <w:rPr>
          <w:strike w:val="1"/>
          <w:rtl w:val="0"/>
        </w:rPr>
        <w:t xml:space="preserve">Currently research has laid groundwork into establishing what trouble can look like and tools to detect.</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Given this toolset, can an alphabet of a given pause class be created that can detect trouble (or at the very least detect atypical) conversations with reliable accuracy. If so, how much redundancy is present in this alphabet and can it be reduced to an optimal minimum set. Size is important in performance as complex or large symbol sets aren’t time efficient and small sets don’t provide enough detail to be useful. Finely grained symbol sets are important to work with to make sure the symbols themselves are not too broad to draw conclusive results from and any results produced can be reliably reproduced. </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From there, if an established alphabet that is both correct while minimizing set size has been proven to be possible to meet the criteria of the project, further alphabets can then be investigated to increase the levels of analysis and accuracy performed on a given conversation.</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strike w:val="1"/>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More specifically how much information can be retrieved from conversations to produce reliable estimates that can pick on trouble in establish foundational estimates into samples needed/expected in reality vs what is proposed theoretically. Example, given 10 two-person conversations, what is the level of accuracy that can be produced for identification, and </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What is significant in terms of pauses, changes in pauses and use of pauses? That’s what we hope to find out. Can a pause or a set of pauses be varied enough that it can be used as a reliable source of identification and/or speech pattern change (i.e. trouble indicating behaviour)?</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Establish what significance looks like in pauses in practical research through testing and data collection. </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Given pauses in a conversation, each type of pause can be considered a class, within each class, this gives rise to a potential alphabet of symbols. Class if framed by conv</w:t>
      </w:r>
    </w:p>
    <w:p w:rsidR="00000000" w:rsidDel="00000000" w:rsidP="00000000" w:rsidRDefault="00000000" w:rsidRPr="00000000" w14:paraId="000000D2">
      <w:pPr>
        <w:contextualSpacing w:val="0"/>
        <w:rPr/>
      </w:pPr>
      <w:r w:rsidDel="00000000" w:rsidR="00000000" w:rsidRPr="00000000">
        <w:rPr>
          <w:rtl w:val="0"/>
        </w:rPr>
        <w:t xml:space="preserve">Many differeny classes of speech events, we must choose a particualr class of speech event, particualr class of pause, and then focus information theory proprties of that class.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 xml:space="preserve">In trying to automate trouble and repair, one technique was using discursis. Doesnt work with speech so doesnt meet criteria</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Who’s done what about automating trouble and repair</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pStyle w:val="Title"/>
        <w:keepNext w:val="0"/>
        <w:keepLines w:val="0"/>
        <w:spacing w:after="80" w:lineRule="auto"/>
        <w:contextualSpacing w:val="0"/>
        <w:jc w:val="center"/>
        <w:rPr/>
      </w:pPr>
      <w:bookmarkStart w:colFirst="0" w:colLast="0" w:name="_b4g53xoo8la6" w:id="34"/>
      <w:bookmarkEnd w:id="34"/>
      <w:r w:rsidDel="00000000" w:rsidR="00000000" w:rsidRPr="00000000">
        <w:rPr>
          <w:b w:val="1"/>
          <w:rtl w:val="0"/>
        </w:rPr>
        <w:t xml:space="preserve">Research Plan (~2 pages)</w:t>
      </w:r>
      <w:r w:rsidDel="00000000" w:rsidR="00000000" w:rsidRPr="00000000">
        <w:rPr>
          <w:rtl w:val="0"/>
        </w:rPr>
      </w:r>
    </w:p>
    <w:p w:rsidR="00000000" w:rsidDel="00000000" w:rsidP="00000000" w:rsidRDefault="00000000" w:rsidRPr="00000000" w14:paraId="000000D9">
      <w:pPr>
        <w:pStyle w:val="Heading3"/>
        <w:contextualSpacing w:val="0"/>
        <w:rPr/>
      </w:pPr>
      <w:bookmarkStart w:colFirst="0" w:colLast="0" w:name="_ra70c0bjrd2c" w:id="35"/>
      <w:bookmarkEnd w:id="35"/>
      <w:r w:rsidDel="00000000" w:rsidR="00000000" w:rsidRPr="00000000">
        <w:rPr>
          <w:rtl w:val="0"/>
        </w:rPr>
        <w:t xml:space="preserve">Given an established </w:t>
      </w:r>
      <w:commentRangeStart w:id="28"/>
      <w:commentRangeStart w:id="29"/>
      <w:commentRangeStart w:id="30"/>
      <w:r w:rsidDel="00000000" w:rsidR="00000000" w:rsidRPr="00000000">
        <w:rPr>
          <w:rtl w:val="0"/>
        </w:rPr>
        <w:t xml:space="preserve">criteria</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to </w:t>
      </w:r>
      <w:commentRangeStart w:id="31"/>
      <w:commentRangeStart w:id="32"/>
      <w:r w:rsidDel="00000000" w:rsidR="00000000" w:rsidRPr="00000000">
        <w:rPr>
          <w:rtl w:val="0"/>
        </w:rPr>
        <w:t xml:space="preserve">measure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t xml:space="preserve"> success.</w:t>
      </w:r>
    </w:p>
    <w:p w:rsidR="00000000" w:rsidDel="00000000" w:rsidP="00000000" w:rsidRDefault="00000000" w:rsidRPr="00000000" w14:paraId="000000DA">
      <w:pPr>
        <w:pStyle w:val="Heading4"/>
        <w:contextualSpacing w:val="0"/>
        <w:rPr/>
      </w:pPr>
      <w:bookmarkStart w:colFirst="0" w:colLast="0" w:name="_wdy1sirnwohu" w:id="36"/>
      <w:bookmarkEnd w:id="36"/>
      <w:r w:rsidDel="00000000" w:rsidR="00000000" w:rsidRPr="00000000">
        <w:rPr>
          <w:rtl w:val="0"/>
        </w:rPr>
        <w:t xml:space="preserve">Overall Goals</w:t>
      </w:r>
    </w:p>
    <w:p w:rsidR="00000000" w:rsidDel="00000000" w:rsidP="00000000" w:rsidRDefault="00000000" w:rsidRPr="00000000" w14:paraId="000000DB">
      <w:pPr>
        <w:contextualSpacing w:val="0"/>
        <w:rPr/>
      </w:pPr>
      <w:r w:rsidDel="00000000" w:rsidR="00000000" w:rsidRPr="00000000">
        <w:rPr>
          <w:rtl w:val="0"/>
        </w:rPr>
        <w:t xml:space="preserve">The overall goals of this project are to </w:t>
      </w:r>
      <w:r w:rsidDel="00000000" w:rsidR="00000000" w:rsidRPr="00000000">
        <w:rPr>
          <w:rtl w:val="0"/>
        </w:rPr>
        <w:t xml:space="preserve"> develop an efficient computational methodology for </w:t>
      </w:r>
      <w:r w:rsidDel="00000000" w:rsidR="00000000" w:rsidRPr="00000000">
        <w:rPr>
          <w:rtl w:val="0"/>
        </w:rPr>
        <w:t xml:space="preserve">detecting trouble in</w:t>
      </w:r>
      <w:r w:rsidDel="00000000" w:rsidR="00000000" w:rsidRPr="00000000">
        <w:rPr>
          <w:strike w:val="1"/>
          <w:rtl w:val="0"/>
        </w:rPr>
        <w:t xml:space="preserve"> </w:t>
      </w:r>
      <w:r w:rsidDel="00000000" w:rsidR="00000000" w:rsidRPr="00000000">
        <w:rPr>
          <w:strike w:val="1"/>
          <w:rtl w:val="0"/>
        </w:rPr>
        <w:t xml:space="preserve"> </w:t>
      </w:r>
      <w:r w:rsidDel="00000000" w:rsidR="00000000" w:rsidRPr="00000000">
        <w:rPr>
          <w:rtl w:val="0"/>
        </w:rPr>
        <w:t xml:space="preserve">various </w:t>
      </w:r>
      <w:r w:rsidDel="00000000" w:rsidR="00000000" w:rsidRPr="00000000">
        <w:rPr>
          <w:rtl w:val="0"/>
        </w:rPr>
        <w:t xml:space="preserve">natural conversation</w:t>
      </w:r>
      <w:r w:rsidDel="00000000" w:rsidR="00000000" w:rsidRPr="00000000">
        <w:rPr>
          <w:rtl w:val="0"/>
        </w:rPr>
        <w:t xml:space="preserve">s</w:t>
      </w:r>
      <w:r w:rsidDel="00000000" w:rsidR="00000000" w:rsidRPr="00000000">
        <w:rPr>
          <w:rtl w:val="0"/>
        </w:rPr>
        <w:t xml:space="preserve">.</w:t>
      </w:r>
      <w:r w:rsidDel="00000000" w:rsidR="00000000" w:rsidRPr="00000000">
        <w:rPr>
          <w:rtl w:val="0"/>
        </w:rPr>
        <w:t xml:space="preserve"> The aim of the model is that it will form part of an online, analytic system, capable of producing results within a small time scale, suited eventually to real-time operation. This is n contrast to previous research which has focussed on offline, descriptive systems.</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pStyle w:val="Heading4"/>
        <w:contextualSpacing w:val="0"/>
        <w:rPr/>
      </w:pPr>
      <w:bookmarkStart w:colFirst="0" w:colLast="0" w:name="_poj1z96h8wdz" w:id="37"/>
      <w:bookmarkEnd w:id="37"/>
      <w:r w:rsidDel="00000000" w:rsidR="00000000" w:rsidRPr="00000000">
        <w:rPr>
          <w:rtl w:val="0"/>
        </w:rPr>
        <w:t xml:space="preserve">Specific Goals: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Goal A0:</w:t>
      </w:r>
    </w:p>
    <w:p w:rsidR="00000000" w:rsidDel="00000000" w:rsidP="00000000" w:rsidRDefault="00000000" w:rsidRPr="00000000" w14:paraId="000000DF">
      <w:pPr>
        <w:contextualSpacing w:val="0"/>
        <w:rPr/>
      </w:pPr>
      <w:r w:rsidDel="00000000" w:rsidR="00000000" w:rsidRPr="00000000">
        <w:rPr>
          <w:rtl w:val="0"/>
        </w:rPr>
        <w:t xml:space="preserve">Investigate potential key speech pattern components as candidates to use as a way to classify the measure of the information given in a particular conversation and define a key set, after running tests, that will lay the foundations of what the automated system will be looking for in natural conversations.</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ins w:author="Anonymous" w:id="124" w:date="2018-08-22T03:44:16Z">
        <w:r w:rsidDel="00000000" w:rsidR="00000000" w:rsidRPr="00000000">
          <w:rPr>
            <w:rtl w:val="0"/>
          </w:rPr>
          <w:t xml:space="preserve">Specify a </w:t>
        </w:r>
      </w:ins>
      <w:ins w:author="Anonymous" w:id="125" w:date="2018-08-22T03:44:27Z">
        <w:r w:rsidDel="00000000" w:rsidR="00000000" w:rsidRPr="00000000">
          <w:rPr>
            <w:rtl w:val="0"/>
          </w:rPr>
          <w:t xml:space="preserve">range of </w:t>
        </w:r>
      </w:ins>
      <w:ins w:author="Anonymous" w:id="124" w:date="2018-08-22T03:44:16Z"/>
      <w:ins w:author="Anonymous" w:id="126" w:date="2018-08-22T03:44:31Z">
        <w:r w:rsidDel="00000000" w:rsidR="00000000" w:rsidRPr="00000000">
          <w:rPr>
            <w:rtl w:val="0"/>
          </w:rPr>
          <w:t xml:space="preserve">speech event classes</w:t>
        </w:r>
      </w:ins>
      <w:ins w:author="Anonymous" w:id="124" w:date="2018-08-22T03:44:16Z"/>
      <w:ins w:author="Anonymous" w:id="127" w:date="2018-08-22T03:44:40Z">
        <w:r w:rsidDel="00000000" w:rsidR="00000000" w:rsidRPr="00000000">
          <w:rPr>
            <w:rtl w:val="0"/>
          </w:rPr>
          <w:t xml:space="preserve"> which may be suitable</w:t>
        </w:r>
      </w:ins>
      <w:ins w:author="Anonymous" w:id="124" w:date="2018-08-22T03:44:16Z"/>
      <w:ins w:author="Anonymous" w:id="128" w:date="2018-08-22T03:44:45Z">
        <w:r w:rsidDel="00000000" w:rsidR="00000000" w:rsidRPr="00000000">
          <w:rPr>
            <w:rtl w:val="0"/>
          </w:rPr>
          <w:t xml:space="preserve"> for ev</w:t>
        </w:r>
      </w:ins>
      <w:ins w:author="Anonymous" w:id="129" w:date="2018-08-22T03:44:49Z">
        <w:r w:rsidDel="00000000" w:rsidR="00000000" w:rsidRPr="00000000">
          <w:rPr>
            <w:rtl w:val="0"/>
          </w:rPr>
          <w:t xml:space="preserve">al</w:t>
        </w:r>
      </w:ins>
      <w:ins w:author="Anonymous" w:id="128" w:date="2018-08-22T03:44:45Z"/>
      <w:ins w:author="Anonymous" w:id="130" w:date="2018-08-22T03:44:50Z">
        <w:r w:rsidDel="00000000" w:rsidR="00000000" w:rsidRPr="00000000">
          <w:rPr>
            <w:rtl w:val="0"/>
          </w:rPr>
          <w:t xml:space="preserve">uati</w:t>
        </w:r>
      </w:ins>
      <w:ins w:author="Anonymous" w:id="128" w:date="2018-08-22T03:44:45Z"/>
      <w:ins w:author="Anonymous" w:id="131" w:date="2018-08-22T03:44:53Z">
        <w:r w:rsidDel="00000000" w:rsidR="00000000" w:rsidRPr="00000000">
          <w:rPr>
            <w:rtl w:val="0"/>
          </w:rPr>
          <w:t xml:space="preserve">ng as</w:t>
        </w:r>
      </w:ins>
      <w:ins w:author="Anonymous" w:id="132" w:date="2018-08-22T03:45:24Z">
        <w:r w:rsidDel="00000000" w:rsidR="00000000" w:rsidRPr="00000000">
          <w:rPr>
            <w:rtl w:val="0"/>
          </w:rPr>
          <w:t xml:space="preserve"> carrying </w:t>
        </w:r>
      </w:ins>
      <w:ins w:author="Anonymous" w:id="131" w:date="2018-08-22T03:44:53Z"/>
      <w:ins w:author="Anonymous" w:id="133" w:date="2018-08-22T03:45:30Z">
        <w:r w:rsidDel="00000000" w:rsidR="00000000" w:rsidRPr="00000000">
          <w:rPr>
            <w:rtl w:val="0"/>
          </w:rPr>
          <w:t xml:space="preserve">information theoretic properties which will prove </w:t>
        </w:r>
      </w:ins>
      <w:ins w:author="Anonymous" w:id="131" w:date="2018-08-22T03:44:53Z"/>
      <w:ins w:author="Anonymous" w:id="134" w:date="2018-08-22T03:45:41Z">
        <w:r w:rsidDel="00000000" w:rsidR="00000000" w:rsidRPr="00000000">
          <w:rPr>
            <w:rtl w:val="0"/>
          </w:rPr>
          <w:t xml:space="preserve">effective in </w:t>
        </w:r>
      </w:ins>
      <w:ins w:author="Anonymous" w:id="135" w:date="2018-08-22T03:45:51Z">
        <w:r w:rsidDel="00000000" w:rsidR="00000000" w:rsidRPr="00000000">
          <w:rPr>
            <w:rtl w:val="0"/>
          </w:rPr>
          <w:t xml:space="preserve">class</w:t>
        </w:r>
      </w:ins>
      <w:ins w:author="Anonymous" w:id="136" w:date="2018-08-22T03:45:54Z">
        <w:r w:rsidDel="00000000" w:rsidR="00000000" w:rsidRPr="00000000">
          <w:rPr>
            <w:rtl w:val="0"/>
          </w:rPr>
          <w:t xml:space="preserve">ifying </w:t>
        </w:r>
      </w:ins>
      <w:ins w:author="Anonymous" w:id="135" w:date="2018-08-22T03:45:51Z"/>
      <w:ins w:author="Anonymous" w:id="137" w:date="2018-08-22T03:45:57Z">
        <w:r w:rsidDel="00000000" w:rsidR="00000000" w:rsidRPr="00000000">
          <w:rPr>
            <w:rtl w:val="0"/>
          </w:rPr>
          <w:t xml:space="preserve">conversational behaviour.</w:t>
        </w:r>
      </w:ins>
      <w:ins w:author="Anonymous" w:id="135" w:date="2018-08-22T03:45:51Z"/>
      <w:ins w:author="Anonymous" w:id="138" w:date="2018-08-22T03:46:04Z">
        <w:r w:rsidDel="00000000" w:rsidR="00000000" w:rsidRPr="00000000">
          <w:rPr>
            <w:rtl w:val="0"/>
          </w:rPr>
          <w:t xml:space="preserve"> This will include</w:t>
        </w:r>
      </w:ins>
      <w:ins w:author="Anonymous" w:id="135" w:date="2018-08-22T03:45:51Z"/>
      <w:ins w:author="Anonymous" w:id="139" w:date="2018-08-22T03:46:09Z">
        <w:r w:rsidDel="00000000" w:rsidR="00000000" w:rsidRPr="00000000">
          <w:rPr>
            <w:rtl w:val="0"/>
          </w:rPr>
          <w:t xml:space="preserve"> different pause</w:t>
        </w:r>
      </w:ins>
      <w:ins w:author="Anonymous" w:id="135" w:date="2018-08-22T03:45:51Z"/>
      <w:ins w:author="Anonymous" w:id="140" w:date="2018-08-22T03:46:19Z">
        <w:r w:rsidDel="00000000" w:rsidR="00000000" w:rsidRPr="00000000">
          <w:rPr>
            <w:rtl w:val="0"/>
          </w:rPr>
          <w:t xml:space="preserve"> str</w:t>
        </w:r>
      </w:ins>
      <w:ins w:author="Anonymous" w:id="135" w:date="2018-08-22T03:45:51Z"/>
      <w:ins w:author="Anonymous" w:id="141" w:date="2018-08-22T03:46:25Z">
        <w:r w:rsidDel="00000000" w:rsidR="00000000" w:rsidRPr="00000000">
          <w:rPr>
            <w:rtl w:val="0"/>
          </w:rPr>
          <w:t xml:space="preserve">ucture and</w:t>
        </w:r>
      </w:ins>
      <w:ins w:author="Anonymous" w:id="135" w:date="2018-08-22T03:45:51Z"/>
      <w:ins w:author="Anonymous" w:id="142" w:date="2018-08-22T03:46:32Z">
        <w:r w:rsidDel="00000000" w:rsidR="00000000" w:rsidRPr="00000000">
          <w:rPr>
            <w:rtl w:val="0"/>
          </w:rPr>
          <w:t xml:space="preserve"> other prosodic inf</w:t>
        </w:r>
      </w:ins>
      <w:ins w:author="Anonymous" w:id="143" w:date="2018-08-22T03:46:49Z">
        <w:r w:rsidDel="00000000" w:rsidR="00000000" w:rsidRPr="00000000">
          <w:rPr>
            <w:rtl w:val="0"/>
          </w:rPr>
          <w:t xml:space="preserve">or</w:t>
        </w:r>
      </w:ins>
      <w:ins w:author="Anonymous" w:id="142" w:date="2018-08-22T03:46:32Z">
        <w:del w:author="Anonymous" w:id="143" w:date="2018-08-22T03:46:49Z">
          <w:r w:rsidDel="00000000" w:rsidR="00000000" w:rsidRPr="00000000">
            <w:rPr>
              <w:rtl w:val="0"/>
            </w:rPr>
            <w:delText xml:space="preserve">ro</w:delText>
          </w:r>
        </w:del>
        <w:r w:rsidDel="00000000" w:rsidR="00000000" w:rsidRPr="00000000">
          <w:rPr>
            <w:rtl w:val="0"/>
          </w:rPr>
          <w:t xml:space="preserve">mation</w:t>
        </w:r>
      </w:ins>
      <w:ins w:author="Anonymous" w:id="135" w:date="2018-08-22T03:45:51Z"/>
      <w:ins w:author="Anonymous" w:id="144" w:date="2018-08-22T03:46:41Z">
        <w:r w:rsidDel="00000000" w:rsidR="00000000" w:rsidRPr="00000000">
          <w:rPr>
            <w:rtl w:val="0"/>
          </w:rPr>
          <w:t xml:space="preserve">.</w:t>
        </w:r>
      </w:ins>
      <w:ins w:author="Anonymous" w:id="135" w:date="2018-08-22T03:45:51Z"/>
      <w:ins w:author="Anonymous" w:id="145" w:date="2018-08-22T03:47:23Z">
        <w:r w:rsidDel="00000000" w:rsidR="00000000" w:rsidRPr="00000000">
          <w:rPr>
            <w:rtl w:val="0"/>
          </w:rPr>
          <w:t xml:space="preserve"> </w:t>
        </w:r>
      </w:ins>
      <w:ins w:author="Anonymous" w:id="135" w:date="2018-08-22T03:45:51Z"/>
      <w:ins w:author="Anonymous" w:id="146" w:date="2018-08-22T03:47:35Z">
        <w:r w:rsidDel="00000000" w:rsidR="00000000" w:rsidRPr="00000000">
          <w:rPr>
            <w:rtl w:val="0"/>
          </w:rPr>
          <w:t xml:space="preserve">Perform a range o</w:t>
        </w:r>
      </w:ins>
      <w:ins w:author="Anonymous" w:id="147" w:date="2018-08-22T03:47:43Z">
        <w:r w:rsidDel="00000000" w:rsidR="00000000" w:rsidRPr="00000000">
          <w:rPr>
            <w:rtl w:val="0"/>
          </w:rPr>
          <w:t xml:space="preserve">f statistical </w:t>
        </w:r>
      </w:ins>
      <w:ins w:author="Anonymous" w:id="146" w:date="2018-08-22T03:47:35Z"/>
      <w:ins w:author="Anonymous" w:id="148" w:date="2018-08-22T03:47:49Z">
        <w:r w:rsidDel="00000000" w:rsidR="00000000" w:rsidRPr="00000000">
          <w:rPr>
            <w:rtl w:val="0"/>
          </w:rPr>
          <w:t xml:space="preserve">tests on </w:t>
        </w:r>
      </w:ins>
      <w:ins w:author="Anonymous" w:id="146" w:date="2018-08-22T03:47:35Z"/>
      <w:ins w:author="Anonymous" w:id="149" w:date="2018-08-22T03:47:52Z">
        <w:r w:rsidDel="00000000" w:rsidR="00000000" w:rsidRPr="00000000">
          <w:rPr>
            <w:rtl w:val="0"/>
          </w:rPr>
          <w:t xml:space="preserve">available conversations</w:t>
        </w:r>
      </w:ins>
      <w:ins w:author="Anonymous" w:id="146" w:date="2018-08-22T03:47:35Z"/>
      <w:ins w:author="Anonymous" w:id="150" w:date="2018-08-22T03:47:58Z">
        <w:r w:rsidDel="00000000" w:rsidR="00000000" w:rsidRPr="00000000">
          <w:rPr>
            <w:rtl w:val="0"/>
          </w:rPr>
          <w:t xml:space="preserve"> to determine a porposed </w:t>
        </w:r>
      </w:ins>
      <w:ins w:author="Anonymous" w:id="146" w:date="2018-08-22T03:47:35Z"/>
      <w:ins w:author="Anonymous" w:id="151" w:date="2018-08-22T03:48:08Z">
        <w:r w:rsidDel="00000000" w:rsidR="00000000" w:rsidRPr="00000000">
          <w:rPr>
            <w:rtl w:val="0"/>
          </w:rPr>
          <w:t xml:space="preserve">speech event class to </w:t>
        </w:r>
      </w:ins>
      <w:ins w:author="Anonymous" w:id="146" w:date="2018-08-22T03:47:35Z"/>
      <w:ins w:author="Anonymous" w:id="152" w:date="2018-08-22T03:48:21Z">
        <w:r w:rsidDel="00000000" w:rsidR="00000000" w:rsidRPr="00000000">
          <w:rPr>
            <w:rtl w:val="0"/>
          </w:rPr>
          <w:t xml:space="preserve">use within a symbolic</w:t>
        </w:r>
      </w:ins>
      <w:ins w:author="Anonymous" w:id="146" w:date="2018-08-22T03:47:35Z"/>
      <w:ins w:author="Anonymous" w:id="153" w:date="2018-08-22T03:48:29Z">
        <w:r w:rsidDel="00000000" w:rsidR="00000000" w:rsidRPr="00000000">
          <w:rPr>
            <w:rtl w:val="0"/>
          </w:rPr>
          <w:t xml:space="preserve"> signal processing architecture</w:t>
        </w:r>
      </w:ins>
      <w:ins w:author="Anonymous" w:id="146" w:date="2018-08-22T03:47:35Z"/>
      <w:ins w:author="Anonymous" w:id="154" w:date="2018-08-22T03:48:37Z">
        <w:r w:rsidDel="00000000" w:rsidR="00000000" w:rsidRPr="00000000">
          <w:rPr>
            <w:rtl w:val="0"/>
          </w:rPr>
          <w:t xml:space="preserve">.</w:t>
        </w:r>
      </w:ins>
      <w:ins w:author="Anonymous" w:id="146" w:date="2018-08-22T03:47:35Z">
        <w:del w:author="Anonymous" w:id="147" w:date="2018-08-22T03:47:43Z">
          <w:r w:rsidDel="00000000" w:rsidR="00000000" w:rsidRPr="00000000">
            <w:rPr>
              <w:rtl w:val="0"/>
            </w:rPr>
            <w:delText xml:space="preserve">g</w:delText>
          </w:r>
        </w:del>
      </w:ins>
      <w:ins w:author="Anonymous" w:id="135" w:date="2018-08-22T03:45:51Z">
        <w:del w:author="Anonymous" w:id="136" w:date="2018-08-22T03:45:54Z">
          <w:r w:rsidDel="00000000" w:rsidR="00000000" w:rsidRPr="00000000">
            <w:rPr>
              <w:rtl w:val="0"/>
            </w:rPr>
            <w:delText xml:space="preserve">y</w:delText>
          </w:r>
        </w:del>
      </w:ins>
      <w:ins w:author="Anonymous" w:id="134" w:date="2018-08-22T03:45:41Z">
        <w:del w:author="Anonymous" w:id="135" w:date="2018-08-22T03:45:51Z">
          <w:r w:rsidDel="00000000" w:rsidR="00000000" w:rsidRPr="00000000">
            <w:rPr>
              <w:rtl w:val="0"/>
            </w:rPr>
            <w:delText xml:space="preserve">d</w:delText>
          </w:r>
        </w:del>
      </w:ins>
      <w:ins w:author="Anonymous" w:id="131" w:date="2018-08-22T03:44:53Z">
        <w:del w:author="Anonymous" w:id="132" w:date="2018-08-22T03:45:24Z">
          <w:r w:rsidDel="00000000" w:rsidR="00000000" w:rsidRPr="00000000">
            <w:rPr>
              <w:rtl w:val="0"/>
            </w:rPr>
            <w:delText xml:space="preserve"> </w:delText>
          </w:r>
        </w:del>
      </w:ins>
      <w:ins w:author="Anonymous" w:id="128" w:date="2018-08-22T03:44:45Z">
        <w:del w:author="Anonymous" w:id="129" w:date="2018-08-22T03:44:49Z">
          <w:r w:rsidDel="00000000" w:rsidR="00000000" w:rsidRPr="00000000">
            <w:rPr>
              <w:rtl w:val="0"/>
            </w:rPr>
            <w:delText xml:space="preserve">l</w:delText>
          </w:r>
        </w:del>
      </w:ins>
      <w:ins w:author="Anonymous" w:id="124" w:date="2018-08-22T03:44:16Z">
        <w:del w:author="Anonymous" w:id="155" w:date="2018-08-22T03:44:21Z">
          <w:r w:rsidDel="00000000" w:rsidR="00000000" w:rsidRPr="00000000">
            <w:rPr>
              <w:rtl w:val="0"/>
            </w:rPr>
            <w:delText xml:space="preserve">e</w:delText>
          </w:r>
        </w:del>
        <w:del w:author="Anonymous" w:id="156" w:date="2018-08-22T03:44:19Z">
          <w:r w:rsidDel="00000000" w:rsidR="00000000" w:rsidRPr="00000000">
            <w:rPr>
              <w:rtl w:val="0"/>
            </w:rPr>
            <w:delText xml:space="preserve">p</w:delText>
          </w:r>
        </w:del>
      </w:ins>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Goal A:</w:t>
      </w:r>
    </w:p>
    <w:p w:rsidR="00000000" w:rsidDel="00000000" w:rsidP="00000000" w:rsidRDefault="00000000" w:rsidRPr="00000000" w14:paraId="000000E5">
      <w:pPr>
        <w:contextualSpacing w:val="0"/>
        <w:rPr/>
      </w:pPr>
      <w:r w:rsidDel="00000000" w:rsidR="00000000" w:rsidRPr="00000000">
        <w:rPr>
          <w:rtl w:val="0"/>
        </w:rPr>
        <w:t xml:space="preserve">Research potential ‘typical’ or archetypal conversations to use as a controlled, initial basis to determine how well a particular speech class functions as a means of identifying an atypical conversation. </w:t>
      </w:r>
    </w:p>
    <w:p w:rsidR="00000000" w:rsidDel="00000000" w:rsidP="00000000" w:rsidRDefault="00000000" w:rsidRPr="00000000" w14:paraId="000000E6">
      <w:pPr>
        <w:contextualSpacing w:val="0"/>
        <w:rPr>
          <w:ins w:author="Anonymous" w:id="157" w:date="2018-08-22T03:49:38Z"/>
        </w:rPr>
      </w:pPr>
      <w:ins w:author="Anonymous" w:id="157" w:date="2018-08-22T03:49:38Z">
        <w:r w:rsidDel="00000000" w:rsidR="00000000" w:rsidRPr="00000000">
          <w:rPr>
            <w:rtl w:val="0"/>
          </w:rPr>
        </w:r>
      </w:ins>
    </w:p>
    <w:p w:rsidR="00000000" w:rsidDel="00000000" w:rsidP="00000000" w:rsidRDefault="00000000" w:rsidRPr="00000000" w14:paraId="000000E7">
      <w:pPr>
        <w:contextualSpacing w:val="0"/>
        <w:rPr>
          <w:ins w:author="Anonymous" w:id="175" w:date="2018-08-22T03:51:51Z"/>
        </w:rPr>
      </w:pPr>
      <w:ins w:author="Anonymous" w:id="157" w:date="2018-08-22T03:49:38Z">
        <w:r w:rsidDel="00000000" w:rsidR="00000000" w:rsidRPr="00000000">
          <w:rPr>
            <w:rtl w:val="0"/>
          </w:rPr>
          <w:t xml:space="preserve">Selection of archetype conversations to</w:t>
        </w:r>
      </w:ins>
      <w:ins w:author="Anonymous" w:id="158" w:date="2018-08-22T03:49:47Z">
        <w:r w:rsidDel="00000000" w:rsidR="00000000" w:rsidRPr="00000000">
          <w:rPr>
            <w:rtl w:val="0"/>
          </w:rPr>
          <w:t xml:space="preserve"> perform analysis on.</w:t>
        </w:r>
      </w:ins>
      <w:ins w:author="Anonymous" w:id="159" w:date="2018-08-22T03:49:53Z">
        <w:r w:rsidDel="00000000" w:rsidR="00000000" w:rsidRPr="00000000">
          <w:rPr>
            <w:rtl w:val="0"/>
          </w:rPr>
          <w:t xml:space="preserve"> </w:t>
        </w:r>
      </w:ins>
      <w:ins w:author="Anonymous" w:id="160" w:date="2018-08-22T03:49:57Z">
        <w:r w:rsidDel="00000000" w:rsidR="00000000" w:rsidRPr="00000000">
          <w:rPr>
            <w:rtl w:val="0"/>
          </w:rPr>
          <w:t xml:space="preserve">Specification of a</w:t>
        </w:r>
      </w:ins>
      <w:ins w:author="Anonymous" w:id="161" w:date="2018-08-22T03:50:02Z">
        <w:r w:rsidDel="00000000" w:rsidR="00000000" w:rsidRPr="00000000">
          <w:rPr>
            <w:rtl w:val="0"/>
          </w:rPr>
          <w:t xml:space="preserve"> symbolic alpha</w:t>
        </w:r>
      </w:ins>
      <w:ins w:author="Anonymous" w:id="162" w:date="2018-08-22T03:50:06Z">
        <w:r w:rsidDel="00000000" w:rsidR="00000000" w:rsidRPr="00000000">
          <w:rPr>
            <w:rtl w:val="0"/>
          </w:rPr>
          <w:t xml:space="preserve">bet </w:t>
        </w:r>
      </w:ins>
      <w:ins w:author="Anonymous" w:id="161" w:date="2018-08-22T03:50:02Z"/>
      <w:ins w:author="Anonymous" w:id="163" w:date="2018-08-22T03:50:11Z">
        <w:r w:rsidDel="00000000" w:rsidR="00000000" w:rsidRPr="00000000">
          <w:rPr>
            <w:rtl w:val="0"/>
          </w:rPr>
          <w:t xml:space="preserve">within the nominated speech event class</w:t>
        </w:r>
      </w:ins>
      <w:ins w:author="Anonymous" w:id="161" w:date="2018-08-22T03:50:02Z"/>
      <w:ins w:author="Anonymous" w:id="164" w:date="2018-08-22T03:50:35Z">
        <w:r w:rsidDel="00000000" w:rsidR="00000000" w:rsidRPr="00000000">
          <w:rPr>
            <w:rtl w:val="0"/>
          </w:rPr>
          <w:t xml:space="preserve">. Implementation of the </w:t>
        </w:r>
      </w:ins>
      <w:ins w:author="Anonymous" w:id="161" w:date="2018-08-22T03:50:02Z"/>
      <w:ins w:author="Anonymous" w:id="165" w:date="2018-08-22T03:50:43Z">
        <w:r w:rsidDel="00000000" w:rsidR="00000000" w:rsidRPr="00000000">
          <w:rPr>
            <w:rtl w:val="0"/>
          </w:rPr>
          <w:t xml:space="preserve">tests using the Calpy Library</w:t>
        </w:r>
      </w:ins>
      <w:ins w:author="Anonymous" w:id="161" w:date="2018-08-22T03:50:02Z"/>
      <w:ins w:author="Anonymous" w:id="166" w:date="2018-08-22T03:50:57Z">
        <w:r w:rsidDel="00000000" w:rsidR="00000000" w:rsidRPr="00000000">
          <w:rPr>
            <w:rtl w:val="0"/>
          </w:rPr>
          <w:t xml:space="preserve">. Eval</w:t>
        </w:r>
      </w:ins>
      <w:ins w:author="Anonymous" w:id="161" w:date="2018-08-22T03:50:02Z"/>
      <w:ins w:author="Anonymous" w:id="167" w:date="2018-08-22T03:51:01Z">
        <w:r w:rsidDel="00000000" w:rsidR="00000000" w:rsidRPr="00000000">
          <w:rPr>
            <w:rtl w:val="0"/>
          </w:rPr>
          <w:t xml:space="preserve">uation</w:t>
        </w:r>
      </w:ins>
      <w:ins w:author="Anonymous" w:id="161" w:date="2018-08-22T03:50:02Z"/>
      <w:ins w:author="Anonymous" w:id="168" w:date="2018-08-22T03:51:03Z">
        <w:r w:rsidDel="00000000" w:rsidR="00000000" w:rsidRPr="00000000">
          <w:rPr>
            <w:rtl w:val="0"/>
          </w:rPr>
          <w:t xml:space="preserve"> of the symolb</w:t>
        </w:r>
      </w:ins>
      <w:ins w:author="Anonymous" w:id="161" w:date="2018-08-22T03:50:02Z"/>
      <w:ins w:author="Anonymous" w:id="169" w:date="2018-08-22T03:51:09Z">
        <w:r w:rsidDel="00000000" w:rsidR="00000000" w:rsidRPr="00000000">
          <w:rPr>
            <w:rtl w:val="0"/>
          </w:rPr>
          <w:t xml:space="preserve"> class and alphabet size</w:t>
        </w:r>
      </w:ins>
      <w:ins w:author="Anonymous" w:id="161" w:date="2018-08-22T03:50:02Z"/>
      <w:ins w:author="Anonymous" w:id="170" w:date="2018-08-22T03:51:15Z">
        <w:r w:rsidDel="00000000" w:rsidR="00000000" w:rsidRPr="00000000">
          <w:rPr>
            <w:rtl w:val="0"/>
          </w:rPr>
          <w:t xml:space="preserve"> </w:t>
        </w:r>
      </w:ins>
      <w:ins w:author="Anonymous" w:id="161" w:date="2018-08-22T03:50:02Z"/>
      <w:ins w:author="Anonymous" w:id="171" w:date="2018-08-22T03:51:17Z">
        <w:r w:rsidDel="00000000" w:rsidR="00000000" w:rsidRPr="00000000">
          <w:rPr>
            <w:rtl w:val="0"/>
          </w:rPr>
          <w:t xml:space="preserve">in classifying different conversations.</w:t>
        </w:r>
      </w:ins>
      <w:ins w:author="Anonymous" w:id="161" w:date="2018-08-22T03:50:02Z"/>
      <w:ins w:author="Anonymous" w:id="172" w:date="2018-08-22T03:51:30Z">
        <w:r w:rsidDel="00000000" w:rsidR="00000000" w:rsidRPr="00000000">
          <w:rPr>
            <w:rtl w:val="0"/>
          </w:rPr>
          <w:t xml:space="preserve"> </w:t>
        </w:r>
      </w:ins>
      <w:ins w:author="Anonymous" w:id="161" w:date="2018-08-22T03:50:02Z"/>
      <w:ins w:author="Anonymous" w:id="173" w:date="2018-08-22T03:51:32Z">
        <w:r w:rsidDel="00000000" w:rsidR="00000000" w:rsidRPr="00000000">
          <w:rPr>
            <w:rtl w:val="0"/>
          </w:rPr>
          <w:t xml:space="preserve">This may require the use of </w:t>
        </w:r>
      </w:ins>
      <w:ins w:author="Anonymous" w:id="161" w:date="2018-08-22T03:50:02Z"/>
      <w:ins w:author="Anonymous" w:id="174" w:date="2018-08-22T03:51:40Z">
        <w:r w:rsidDel="00000000" w:rsidR="00000000" w:rsidRPr="00000000">
          <w:rPr>
            <w:rtl w:val="0"/>
          </w:rPr>
          <w:t xml:space="preserve">controlled experimental convrsations.</w:t>
        </w:r>
      </w:ins>
      <w:ins w:author="Anonymous" w:id="161" w:date="2018-08-22T03:50:02Z"/>
      <w:ins w:author="Anonymous" w:id="175" w:date="2018-08-22T03:51:51Z">
        <w:r w:rsidDel="00000000" w:rsidR="00000000" w:rsidRPr="00000000">
          <w:rPr>
            <w:rtl w:val="0"/>
          </w:rPr>
        </w:r>
      </w:ins>
    </w:p>
    <w:p w:rsidR="00000000" w:rsidDel="00000000" w:rsidP="00000000" w:rsidRDefault="00000000" w:rsidRPr="00000000" w14:paraId="000000E8">
      <w:pPr>
        <w:contextualSpacing w:val="0"/>
        <w:rPr>
          <w:ins w:author="Anonymous" w:id="177" w:date="2018-08-22T03:52:25Z"/>
        </w:rPr>
      </w:pPr>
      <w:ins w:author="Anonymous" w:id="176" w:date="2018-08-22T03:52:10Z">
        <w:r w:rsidDel="00000000" w:rsidR="00000000" w:rsidRPr="00000000">
          <w:rPr>
            <w:rtl w:val="0"/>
          </w:rPr>
          <w:t xml:space="preserve">Refine the speech event clss and alphabet size</w:t>
        </w:r>
      </w:ins>
      <w:ins w:author="Anonymous" w:id="161" w:date="2018-08-22T03:50:02Z"/>
      <w:ins w:author="Anonymous" w:id="177" w:date="2018-08-22T03:52:25Z">
        <w:r w:rsidDel="00000000" w:rsidR="00000000" w:rsidRPr="00000000">
          <w:rPr>
            <w:rtl w:val="0"/>
          </w:rPr>
          <w:t xml:space="preserve">.</w:t>
        </w:r>
      </w:ins>
    </w:p>
    <w:p w:rsidR="00000000" w:rsidDel="00000000" w:rsidP="00000000" w:rsidRDefault="00000000" w:rsidRPr="00000000" w14:paraId="000000E9">
      <w:pPr>
        <w:contextualSpacing w:val="0"/>
        <w:rPr/>
      </w:pPr>
      <w:ins w:author="Anonymous" w:id="161" w:date="2018-08-22T03:50:02Z">
        <w:del w:author="Anonymous" w:id="162" w:date="2018-08-22T03:50:06Z">
          <w:r w:rsidDel="00000000" w:rsidR="00000000" w:rsidRPr="00000000">
            <w:rPr>
              <w:rtl w:val="0"/>
            </w:rPr>
            <w:delText xml:space="preserve"> be</w:delText>
          </w:r>
        </w:del>
      </w:ins>
      <w:r w:rsidDel="00000000" w:rsidR="00000000" w:rsidRPr="00000000">
        <w:rPr>
          <w:rtl w:val="0"/>
        </w:rPr>
      </w:r>
    </w:p>
    <w:p w:rsidR="00000000" w:rsidDel="00000000" w:rsidP="00000000" w:rsidRDefault="00000000" w:rsidRPr="00000000" w14:paraId="000000EA">
      <w:pPr>
        <w:contextualSpacing w:val="0"/>
        <w:rPr>
          <w:ins w:author="Anonymous" w:id="178" w:date="2018-08-22T03:53:40Z"/>
        </w:rPr>
      </w:pPr>
      <w:r w:rsidDel="00000000" w:rsidR="00000000" w:rsidRPr="00000000">
        <w:rPr>
          <w:rtl w:val="0"/>
        </w:rPr>
        <w:t xml:space="preserve">Specifically the project will aim to build a working, minimized symbol set that that can be used to measure potential signs of trouble in natural conversations. More specifically this should be able to detect atypical, natural conversations from typical ones given a group of independent, normally distributed natural conversations to work from. The set itself will be measured against a controlled, synthetic set of conversations to measure accuracy and speed. </w:t>
      </w:r>
      <w:ins w:author="Anonymous" w:id="178" w:date="2018-08-22T03:53:40Z">
        <w:r w:rsidDel="00000000" w:rsidR="00000000" w:rsidRPr="00000000">
          <w:rPr>
            <w:rtl w:val="0"/>
          </w:rPr>
        </w:r>
      </w:ins>
    </w:p>
    <w:p w:rsidR="00000000" w:rsidDel="00000000" w:rsidP="00000000" w:rsidRDefault="00000000" w:rsidRPr="00000000" w14:paraId="000000EB">
      <w:pPr>
        <w:contextualSpacing w:val="0"/>
        <w:rPr>
          <w:ins w:author="Anonymous" w:id="178" w:date="2018-08-22T03:53:40Z"/>
        </w:rPr>
      </w:pPr>
      <w:ins w:author="Anonymous" w:id="178" w:date="2018-08-22T03:53:40Z">
        <w:r w:rsidDel="00000000" w:rsidR="00000000" w:rsidRPr="00000000">
          <w:rPr>
            <w:rtl w:val="0"/>
          </w:rPr>
        </w:r>
      </w:ins>
    </w:p>
    <w:p w:rsidR="00000000" w:rsidDel="00000000" w:rsidP="00000000" w:rsidRDefault="00000000" w:rsidRPr="00000000" w14:paraId="000000EC">
      <w:pPr>
        <w:contextualSpacing w:val="0"/>
        <w:rPr>
          <w:ins w:author="Anonymous" w:id="178" w:date="2018-08-22T03:53:40Z"/>
        </w:rPr>
      </w:pPr>
      <w:ins w:author="Anonymous" w:id="178" w:date="2018-08-22T03:53:40Z">
        <w:r w:rsidDel="00000000" w:rsidR="00000000" w:rsidRPr="00000000">
          <w:rPr>
            <w:rtl w:val="0"/>
          </w:rPr>
          <w:t xml:space="preserve">Goal B0:</w:t>
        </w:r>
      </w:ins>
    </w:p>
    <w:p w:rsidR="00000000" w:rsidDel="00000000" w:rsidP="00000000" w:rsidRDefault="00000000" w:rsidRPr="00000000" w14:paraId="000000ED">
      <w:pPr>
        <w:contextualSpacing w:val="0"/>
        <w:rPr>
          <w:ins w:author="Anonymous" w:id="178" w:date="2018-08-22T03:53:40Z"/>
        </w:rPr>
      </w:pPr>
      <w:ins w:author="Anonymous" w:id="178" w:date="2018-08-22T03:53:40Z">
        <w:r w:rsidDel="00000000" w:rsidR="00000000" w:rsidRPr="00000000">
          <w:rPr>
            <w:rtl w:val="0"/>
          </w:rPr>
        </w:r>
      </w:ins>
    </w:p>
    <w:p w:rsidR="00000000" w:rsidDel="00000000" w:rsidP="00000000" w:rsidRDefault="00000000" w:rsidRPr="00000000" w14:paraId="000000EE">
      <w:pPr>
        <w:contextualSpacing w:val="0"/>
        <w:rPr/>
      </w:pPr>
      <w:ins w:author="Anonymous" w:id="179" w:date="2018-08-22T03:53:51Z">
        <w:r w:rsidDel="00000000" w:rsidR="00000000" w:rsidRPr="00000000">
          <w:rPr>
            <w:rtl w:val="0"/>
          </w:rPr>
          <w:t xml:space="preserve">Investigate the properties oand the </w:t>
        </w:r>
      </w:ins>
      <w:ins w:author="Anonymous" w:id="180" w:date="2018-08-22T03:54:04Z">
        <w:r w:rsidDel="00000000" w:rsidR="00000000" w:rsidRPr="00000000">
          <w:rPr>
            <w:rtl w:val="0"/>
          </w:rPr>
          <w:t xml:space="preserve">behaviour of the algorithm</w:t>
        </w:r>
      </w:ins>
      <w:ins w:author="Anonymous" w:id="181" w:date="2018-08-22T03:54:07Z">
        <w:r w:rsidDel="00000000" w:rsidR="00000000" w:rsidRPr="00000000">
          <w:rPr>
            <w:rtl w:val="0"/>
          </w:rPr>
          <w:t xml:space="preserve">, specifically the Fast Entropy algorithm with</w:t>
        </w:r>
      </w:ins>
      <w:ins w:author="Anonymous" w:id="182" w:date="2018-08-22T03:54:16Z">
        <w:r w:rsidDel="00000000" w:rsidR="00000000" w:rsidRPr="00000000">
          <w:rPr>
            <w:rtl w:val="0"/>
          </w:rPr>
          <w:t xml:space="preserve"> various</w:t>
        </w:r>
      </w:ins>
      <w:ins w:author="Anonymous" w:id="183" w:date="2018-08-22T03:54:20Z">
        <w:r w:rsidDel="00000000" w:rsidR="00000000" w:rsidRPr="00000000">
          <w:rPr>
            <w:rtl w:val="0"/>
          </w:rPr>
          <w:t xml:space="preserve"> </w:t>
        </w:r>
      </w:ins>
      <w:ins w:author="Anonymous" w:id="184" w:date="2018-08-22T03:54:22Z">
        <w:r w:rsidDel="00000000" w:rsidR="00000000" w:rsidRPr="00000000">
          <w:rPr>
            <w:rtl w:val="0"/>
          </w:rPr>
          <w:t xml:space="preserve">sp</w:t>
        </w:r>
      </w:ins>
      <w:ins w:author="Anonymous" w:id="185" w:date="2018-08-22T03:54:25Z">
        <w:r w:rsidDel="00000000" w:rsidR="00000000" w:rsidRPr="00000000">
          <w:rPr>
            <w:rtl w:val="0"/>
          </w:rPr>
          <w:t xml:space="preserve">eech evetn</w:t>
        </w:r>
      </w:ins>
      <w:ins w:author="Anonymous" w:id="186" w:date="2018-08-22T03:54:28Z">
        <w:r w:rsidDel="00000000" w:rsidR="00000000" w:rsidRPr="00000000">
          <w:rPr>
            <w:rtl w:val="0"/>
          </w:rPr>
          <w:t xml:space="preserve"> classes to determine </w:t>
        </w:r>
      </w:ins>
      <w:ins w:author="Anonymous" w:id="187" w:date="2018-08-22T03:54:35Z">
        <w:r w:rsidDel="00000000" w:rsidR="00000000" w:rsidRPr="00000000">
          <w:rPr>
            <w:rtl w:val="0"/>
          </w:rPr>
          <w:t xml:space="preserve">likely c</w:t>
        </w:r>
      </w:ins>
      <w:ins w:author="Anonymous" w:id="188" w:date="2018-08-22T03:54:39Z">
        <w:r w:rsidDel="00000000" w:rsidR="00000000" w:rsidRPr="00000000">
          <w:rPr>
            <w:rtl w:val="0"/>
          </w:rPr>
          <w:t xml:space="preserve">and</w:t>
        </w:r>
      </w:ins>
      <w:ins w:author="Anonymous" w:id="189" w:date="2018-08-22T03:54:40Z">
        <w:r w:rsidDel="00000000" w:rsidR="00000000" w:rsidRPr="00000000">
          <w:rPr>
            <w:rtl w:val="0"/>
          </w:rPr>
          <w:t xml:space="preserve">idates for</w:t>
        </w:r>
      </w:ins>
      <w:ins w:author="Anonymous" w:id="188" w:date="2018-08-22T03:54:39Z"/>
      <w:ins w:author="Anonymous" w:id="190" w:date="2018-08-22T03:54:44Z">
        <w:r w:rsidDel="00000000" w:rsidR="00000000" w:rsidRPr="00000000">
          <w:rPr>
            <w:rtl w:val="0"/>
          </w:rPr>
          <w:t xml:space="preserve"> </w:t>
        </w:r>
      </w:ins>
      <w:ins w:author="Anonymous" w:id="188" w:date="2018-08-22T03:54:39Z"/>
      <w:ins w:author="Anonymous" w:id="191" w:date="2018-08-22T03:54:47Z">
        <w:r w:rsidDel="00000000" w:rsidR="00000000" w:rsidRPr="00000000">
          <w:rPr>
            <w:rtl w:val="0"/>
          </w:rPr>
          <w:t xml:space="preserve">processing larger sets of conversations.</w:t>
        </w:r>
      </w:ins>
      <w:ins w:author="Anonymous" w:id="188" w:date="2018-08-22T03:54:39Z"/>
      <w:ins w:author="Anonymous" w:id="192" w:date="2018-08-22T03:54:56Z">
        <w:r w:rsidDel="00000000" w:rsidR="00000000" w:rsidRPr="00000000">
          <w:rPr>
            <w:rtl w:val="0"/>
          </w:rPr>
          <w:t xml:space="preserve"> </w:t>
        </w:r>
      </w:ins>
      <w:ins w:author="Anonymous" w:id="188" w:date="2018-08-22T03:54:39Z"/>
      <w:ins w:author="Anonymous" w:id="193" w:date="2018-08-22T03:55:06Z">
        <w:r w:rsidDel="00000000" w:rsidR="00000000" w:rsidRPr="00000000">
          <w:rPr>
            <w:rtl w:val="0"/>
          </w:rPr>
          <w:t xml:space="preserve">Desc</w:t>
        </w:r>
      </w:ins>
      <w:ins w:author="Anonymous" w:id="188" w:date="2018-08-22T03:54:39Z"/>
      <w:ins w:author="Anonymous" w:id="194" w:date="2018-08-22T03:55:10Z">
        <w:r w:rsidDel="00000000" w:rsidR="00000000" w:rsidRPr="00000000">
          <w:rPr>
            <w:rtl w:val="0"/>
          </w:rPr>
          <w:t xml:space="preserve">ribe the effectiveness of the </w:t>
        </w:r>
      </w:ins>
      <w:ins w:author="Anonymous" w:id="188" w:date="2018-08-22T03:54:39Z">
        <w:del w:author="Anonymous" w:id="189" w:date="2018-08-22T03:54:40Z">
          <w:r w:rsidDel="00000000" w:rsidR="00000000" w:rsidRPr="00000000">
            <w:rPr>
              <w:rtl w:val="0"/>
            </w:rPr>
            <w:delText xml:space="preserve">a</w:delText>
          </w:r>
        </w:del>
      </w:ins>
      <w:ins w:author="Anonymous" w:id="187" w:date="2018-08-22T03:54:35Z">
        <w:del w:author="Anonymous" w:id="188" w:date="2018-08-22T03:54:39Z">
          <w:r w:rsidDel="00000000" w:rsidR="00000000" w:rsidRPr="00000000">
            <w:rPr>
              <w:rtl w:val="0"/>
            </w:rPr>
            <w:delText xml:space="preserve">o</w:delText>
          </w:r>
        </w:del>
      </w:ins>
      <w:ins w:author="Anonymous" w:id="195" w:date="2018-08-22T03:56:23Z">
        <w:r w:rsidDel="00000000" w:rsidR="00000000" w:rsidRPr="00000000">
          <w:rPr>
            <w:rtl w:val="0"/>
          </w:rPr>
          <w:t xml:space="preserve"> selected classes and </w:t>
        </w:r>
      </w:ins>
      <w:ins w:author="Anonymous" w:id="196" w:date="2018-08-22T03:56:34Z">
        <w:r w:rsidDel="00000000" w:rsidR="00000000" w:rsidRPr="00000000">
          <w:rPr>
            <w:rtl w:val="0"/>
          </w:rPr>
          <w:t xml:space="preserve">propose</w:t>
        </w:r>
      </w:ins>
      <w:ins w:author="Anonymous" w:id="197" w:date="2018-08-22T03:56:36Z">
        <w:r w:rsidDel="00000000" w:rsidR="00000000" w:rsidRPr="00000000">
          <w:rPr>
            <w:rtl w:val="0"/>
          </w:rPr>
          <w:t xml:space="preserve"> </w:t>
        </w:r>
      </w:ins>
      <w:ins w:author="Anonymous" w:id="198" w:date="2018-08-22T03:56:40Z">
        <w:r w:rsidDel="00000000" w:rsidR="00000000" w:rsidRPr="00000000">
          <w:rPr>
            <w:rtl w:val="0"/>
          </w:rPr>
          <w:t xml:space="preserve">tsks to</w:t>
        </w:r>
      </w:ins>
      <w:ins w:author="Anonymous" w:id="199" w:date="2018-08-22T03:56:42Z">
        <w:r w:rsidDel="00000000" w:rsidR="00000000" w:rsidRPr="00000000">
          <w:rPr>
            <w:rtl w:val="0"/>
          </w:rPr>
          <w:t xml:space="preserve"> </w:t>
        </w:r>
      </w:ins>
      <w:ins w:author="Anonymous" w:id="200" w:date="2018-08-22T03:56:51Z">
        <w:r w:rsidDel="00000000" w:rsidR="00000000" w:rsidRPr="00000000">
          <w:rPr>
            <w:rtl w:val="0"/>
          </w:rPr>
          <w:t xml:space="preserve">investigate the limits of the </w:t>
        </w:r>
      </w:ins>
      <w:ins w:author="Anonymous" w:id="201" w:date="2018-08-22T03:57:02Z">
        <w:r w:rsidDel="00000000" w:rsidR="00000000" w:rsidRPr="00000000">
          <w:rPr>
            <w:rtl w:val="0"/>
          </w:rPr>
          <w:t xml:space="preserve">approach in</w:t>
        </w:r>
      </w:ins>
      <w:ins w:author="Anonymous" w:id="202" w:date="2018-08-22T03:57:07Z">
        <w:r w:rsidDel="00000000" w:rsidR="00000000" w:rsidRPr="00000000">
          <w:rPr>
            <w:rtl w:val="0"/>
          </w:rPr>
          <w:t xml:space="preserve"> classifying conversations.</w:t>
        </w:r>
      </w:ins>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Goal B: Using the symbol set generated, can this be used to analyze more realistic use cases/data sets/conversations and produce more pertinent results to ultimately detecting trouble in speech. (The only problem with knowing which one to do first (B or C) is how well A will work. It could be that pauses inherently cant be used reliably for detection in a singular person, or that calpy isn’t specific enough in it’s detection, which impacts accuracy of B. Whereas it may be that C is needed but ultimately misses the mark too much by moving away from the goal which is can TROUBLE be detected (which the use case I’m using it for (atypical v typical) is too vague to really produce important/meaningful results, only useful for testing)) </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Goal C:</w:t>
      </w:r>
    </w:p>
    <w:p w:rsidR="00000000" w:rsidDel="00000000" w:rsidP="00000000" w:rsidRDefault="00000000" w:rsidRPr="00000000" w14:paraId="000000F3">
      <w:pPr>
        <w:contextualSpacing w:val="0"/>
        <w:rPr/>
      </w:pPr>
      <w:r w:rsidDel="00000000" w:rsidR="00000000" w:rsidRPr="00000000">
        <w:rPr>
          <w:rtl w:val="0"/>
        </w:rPr>
        <w:t xml:space="preserve">If Goal A and B have been met, the project will aim to build multiple working, independent, minimized symbol sets that that can be used in conjunction with each other to provide a multi-layered level of analysis through which potential signs of trouble can be measured in natural conversations. This should also be able to detect atypical conversations given a group of normal conversations to work from.</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Future goals will be to have the system be able to detect individual speakers based on a profiled history of symbol use to establish trouble based on specific speech norms, as opposed to the norms of a group.</w:t>
      </w:r>
    </w:p>
    <w:p w:rsidR="00000000" w:rsidDel="00000000" w:rsidP="00000000" w:rsidRDefault="00000000" w:rsidRPr="00000000" w14:paraId="000000F6">
      <w:pPr>
        <w:pStyle w:val="Heading4"/>
        <w:contextualSpacing w:val="0"/>
        <w:rPr/>
      </w:pPr>
      <w:bookmarkStart w:colFirst="0" w:colLast="0" w:name="_qis48a5pgj61" w:id="38"/>
      <w:bookmarkEnd w:id="38"/>
      <w:r w:rsidDel="00000000" w:rsidR="00000000" w:rsidRPr="00000000">
        <w:rPr>
          <w:rtl w:val="0"/>
        </w:rPr>
        <w:t xml:space="preserve">Specific Goals</w:t>
      </w:r>
    </w:p>
    <w:p w:rsidR="00000000" w:rsidDel="00000000" w:rsidP="00000000" w:rsidRDefault="00000000" w:rsidRPr="00000000" w14:paraId="000000F7">
      <w:pPr>
        <w:numPr>
          <w:ilvl w:val="0"/>
          <w:numId w:val="6"/>
        </w:numPr>
        <w:ind w:left="720" w:hanging="360"/>
        <w:contextualSpacing w:val="1"/>
        <w:rPr>
          <w:u w:val="none"/>
        </w:rPr>
      </w:pPr>
      <w:r w:rsidDel="00000000" w:rsidR="00000000" w:rsidRPr="00000000">
        <w:rPr>
          <w:rtl w:val="0"/>
        </w:rPr>
        <w:t xml:space="preserve">To build an alphabet built around key components of trouble indicating behaviours that can accurately measure a conversation using entropy well enough to differ a typical conversation (with typical pauses) from an atypical one. This will require research into how finely grained the symbols in the alphabet must be (i.e. how accurate does it need to be). </w:t>
      </w:r>
    </w:p>
    <w:p w:rsidR="00000000" w:rsidDel="00000000" w:rsidP="00000000" w:rsidRDefault="00000000" w:rsidRPr="00000000" w14:paraId="000000F8">
      <w:pPr>
        <w:numPr>
          <w:ilvl w:val="0"/>
          <w:numId w:val="6"/>
        </w:numPr>
        <w:ind w:left="720" w:hanging="360"/>
        <w:contextualSpacing w:val="1"/>
        <w:rPr>
          <w:u w:val="none"/>
        </w:rPr>
      </w:pPr>
      <w:r w:rsidDel="00000000" w:rsidR="00000000" w:rsidRPr="00000000">
        <w:rPr>
          <w:rtl w:val="0"/>
        </w:rPr>
        <w:t xml:space="preserve">Given a working alphabet, how much can that symbol set be minimized while still retaining an adequate amount of functionality to be useful. Essentially at what point is the trade off between potential complexity and average wait time for entropy estimation just right? </w:t>
      </w:r>
    </w:p>
    <w:p w:rsidR="00000000" w:rsidDel="00000000" w:rsidP="00000000" w:rsidRDefault="00000000" w:rsidRPr="00000000" w14:paraId="000000F9">
      <w:pPr>
        <w:numPr>
          <w:ilvl w:val="0"/>
          <w:numId w:val="6"/>
        </w:numPr>
        <w:ind w:left="720" w:hanging="360"/>
        <w:contextualSpacing w:val="1"/>
        <w:rPr>
          <w:u w:val="none"/>
        </w:rPr>
      </w:pPr>
      <w:r w:rsidDel="00000000" w:rsidR="00000000" w:rsidRPr="00000000">
        <w:rPr>
          <w:rtl w:val="0"/>
        </w:rPr>
        <w:t xml:space="preserve">Given a minimized, working alphabet, can another be produced in the same way based on a different class that can improve </w:t>
      </w:r>
    </w:p>
    <w:p w:rsidR="00000000" w:rsidDel="00000000" w:rsidP="00000000" w:rsidRDefault="00000000" w:rsidRPr="00000000" w14:paraId="000000FA">
      <w:pPr>
        <w:numPr>
          <w:ilvl w:val="0"/>
          <w:numId w:val="6"/>
        </w:numPr>
        <w:ind w:left="720" w:hanging="360"/>
        <w:contextualSpacing w:val="1"/>
        <w:rPr>
          <w:u w:val="none"/>
        </w:rPr>
      </w:pPr>
      <w:r w:rsidDel="00000000" w:rsidR="00000000" w:rsidRPr="00000000">
        <w:rPr>
          <w:rtl w:val="0"/>
        </w:rPr>
        <w:t xml:space="preserve">Side goals</w:t>
      </w:r>
    </w:p>
    <w:p w:rsidR="00000000" w:rsidDel="00000000" w:rsidP="00000000" w:rsidRDefault="00000000" w:rsidRPr="00000000" w14:paraId="000000FB">
      <w:pPr>
        <w:numPr>
          <w:ilvl w:val="1"/>
          <w:numId w:val="6"/>
        </w:numPr>
        <w:ind w:left="1440" w:hanging="360"/>
        <w:contextualSpacing w:val="1"/>
        <w:rPr>
          <w:u w:val="none"/>
        </w:rPr>
      </w:pPr>
      <w:r w:rsidDel="00000000" w:rsidR="00000000" w:rsidRPr="00000000">
        <w:rPr>
          <w:rtl w:val="0"/>
        </w:rPr>
        <w:t xml:space="preserve">Build test cases to measure effectiveness/accuracy</w:t>
      </w:r>
    </w:p>
    <w:p w:rsidR="00000000" w:rsidDel="00000000" w:rsidP="00000000" w:rsidRDefault="00000000" w:rsidRPr="00000000" w14:paraId="000000FC">
      <w:pPr>
        <w:numPr>
          <w:ilvl w:val="1"/>
          <w:numId w:val="6"/>
        </w:numPr>
        <w:ind w:left="1440" w:hanging="360"/>
        <w:contextualSpacing w:val="1"/>
        <w:rPr>
          <w:u w:val="none"/>
        </w:rPr>
      </w:pPr>
      <w:r w:rsidDel="00000000" w:rsidR="00000000" w:rsidRPr="00000000">
        <w:rPr>
          <w:rtl w:val="0"/>
        </w:rPr>
        <w:t xml:space="preserve">Measure runtime of each alphabet</w:t>
      </w:r>
    </w:p>
    <w:p w:rsidR="00000000" w:rsidDel="00000000" w:rsidP="00000000" w:rsidRDefault="00000000" w:rsidRPr="00000000" w14:paraId="000000FD">
      <w:pPr>
        <w:numPr>
          <w:ilvl w:val="1"/>
          <w:numId w:val="6"/>
        </w:numPr>
        <w:ind w:left="1440" w:hanging="360"/>
        <w:contextualSpacing w:val="1"/>
        <w:rPr>
          <w:u w:val="none"/>
        </w:rPr>
      </w:pPr>
      <w:r w:rsidDel="00000000" w:rsidR="00000000" w:rsidRPr="00000000">
        <w:rPr>
          <w:rtl w:val="0"/>
        </w:rPr>
        <w:t xml:space="preserve">Conclude on how I want to improve the current alphabet by changing any of the following parameters:</w:t>
      </w:r>
    </w:p>
    <w:p w:rsidR="00000000" w:rsidDel="00000000" w:rsidP="00000000" w:rsidRDefault="00000000" w:rsidRPr="00000000" w14:paraId="000000FE">
      <w:pPr>
        <w:numPr>
          <w:ilvl w:val="2"/>
          <w:numId w:val="6"/>
        </w:numPr>
        <w:ind w:left="2160" w:hanging="360"/>
        <w:contextualSpacing w:val="1"/>
        <w:rPr>
          <w:u w:val="none"/>
        </w:rPr>
      </w:pPr>
      <w:r w:rsidDel="00000000" w:rsidR="00000000" w:rsidRPr="00000000">
        <w:rPr>
          <w:rtl w:val="0"/>
        </w:rPr>
        <w:t xml:space="preserve">Histogram?</w:t>
      </w:r>
    </w:p>
    <w:p w:rsidR="00000000" w:rsidDel="00000000" w:rsidP="00000000" w:rsidRDefault="00000000" w:rsidRPr="00000000" w14:paraId="000000FF">
      <w:pPr>
        <w:numPr>
          <w:ilvl w:val="3"/>
          <w:numId w:val="6"/>
        </w:numPr>
        <w:ind w:left="2880" w:hanging="360"/>
        <w:contextualSpacing w:val="1"/>
        <w:rPr>
          <w:u w:val="none"/>
        </w:rPr>
      </w:pPr>
      <w:r w:rsidDel="00000000" w:rsidR="00000000" w:rsidRPr="00000000">
        <w:rPr>
          <w:rtl w:val="0"/>
        </w:rPr>
        <w:t xml:space="preserve">Bin, width, etc…</w:t>
      </w:r>
    </w:p>
    <w:p w:rsidR="00000000" w:rsidDel="00000000" w:rsidP="00000000" w:rsidRDefault="00000000" w:rsidRPr="00000000" w14:paraId="00000100">
      <w:pPr>
        <w:numPr>
          <w:ilvl w:val="2"/>
          <w:numId w:val="6"/>
        </w:numPr>
        <w:ind w:left="2160" w:hanging="360"/>
        <w:contextualSpacing w:val="1"/>
        <w:rPr>
          <w:u w:val="none"/>
        </w:rPr>
      </w:pPr>
      <w:r w:rsidDel="00000000" w:rsidR="00000000" w:rsidRPr="00000000">
        <w:rPr>
          <w:rtl w:val="0"/>
        </w:rPr>
        <w:t xml:space="preserve">Change class </w:t>
      </w:r>
    </w:p>
    <w:p w:rsidR="00000000" w:rsidDel="00000000" w:rsidP="00000000" w:rsidRDefault="00000000" w:rsidRPr="00000000" w14:paraId="00000101">
      <w:pPr>
        <w:contextualSpacing w:val="0"/>
        <w:rPr/>
      </w:pPr>
      <w:r w:rsidDel="00000000" w:rsidR="00000000" w:rsidRPr="00000000">
        <w:rPr>
          <w:rtl w:val="0"/>
        </w:rPr>
        <w:t xml:space="preserve">Specific, what this will actually do</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pStyle w:val="Title"/>
        <w:keepNext w:val="0"/>
        <w:keepLines w:val="0"/>
        <w:spacing w:after="80" w:lineRule="auto"/>
        <w:contextualSpacing w:val="0"/>
        <w:jc w:val="center"/>
        <w:rPr/>
      </w:pPr>
      <w:bookmarkStart w:colFirst="0" w:colLast="0" w:name="_gs5vl5fuwyho" w:id="39"/>
      <w:bookmarkEnd w:id="39"/>
      <w:r w:rsidDel="00000000" w:rsidR="00000000" w:rsidRPr="00000000">
        <w:rPr>
          <w:b w:val="1"/>
          <w:rtl w:val="0"/>
        </w:rPr>
        <w:t xml:space="preserve">Method</w:t>
      </w:r>
      <w:r w:rsidDel="00000000" w:rsidR="00000000" w:rsidRPr="00000000">
        <w:rPr>
          <w:rtl w:val="0"/>
        </w:rPr>
      </w:r>
    </w:p>
    <w:p w:rsidR="00000000" w:rsidDel="00000000" w:rsidP="00000000" w:rsidRDefault="00000000" w:rsidRPr="00000000" w14:paraId="00000104">
      <w:pPr>
        <w:pStyle w:val="Heading4"/>
        <w:contextualSpacing w:val="0"/>
        <w:rPr/>
      </w:pPr>
      <w:bookmarkStart w:colFirst="0" w:colLast="0" w:name="_1osbf25c9ma" w:id="40"/>
      <w:bookmarkEnd w:id="40"/>
      <w:r w:rsidDel="00000000" w:rsidR="00000000" w:rsidRPr="00000000">
        <w:rPr>
          <w:rtl w:val="0"/>
        </w:rPr>
        <w:t xml:space="preserve">Establishing a component of conversation to measure</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pStyle w:val="Heading4"/>
        <w:contextualSpacing w:val="0"/>
        <w:rPr/>
      </w:pPr>
      <w:bookmarkStart w:colFirst="0" w:colLast="0" w:name="_io1oink277uz" w:id="41"/>
      <w:bookmarkEnd w:id="41"/>
      <w:r w:rsidDel="00000000" w:rsidR="00000000" w:rsidRPr="00000000">
        <w:rPr>
          <w:rtl w:val="0"/>
        </w:rPr>
        <w:t xml:space="preserve">Establishing a pause classe to measure</w:t>
      </w:r>
    </w:p>
    <w:p w:rsidR="00000000" w:rsidDel="00000000" w:rsidP="00000000" w:rsidRDefault="00000000" w:rsidRPr="00000000" w14:paraId="00000107">
      <w:pPr>
        <w:contextualSpacing w:val="0"/>
        <w:rPr/>
      </w:pPr>
      <w:r w:rsidDel="00000000" w:rsidR="00000000" w:rsidRPr="00000000">
        <w:rPr>
          <w:rtl w:val="0"/>
        </w:rPr>
        <w:t xml:space="preserve">To start measuring and applying statistical analysis to conversations, the analysis performed needs to be as precise and solid as possible to make sure whatever data is produced can be relied on in future as an independent event. Given that pauses are a known trouble indicating behaviour, and are quite simple to identify in audio, this produces a good starting candidate for analysis. </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w:t>
      </w:r>
      <w:commentRangeStart w:id="33"/>
      <w:commentRangeStart w:id="34"/>
      <w:r w:rsidDel="00000000" w:rsidR="00000000" w:rsidRPr="00000000">
        <w:rPr>
          <w:color w:val="ff0000"/>
          <w:rtl w:val="0"/>
        </w:rPr>
        <w:t xml:space="preserve">PauseCode,</w:t>
      </w:r>
      <w:commentRangeEnd w:id="33"/>
      <w:r w:rsidDel="00000000" w:rsidR="00000000" w:rsidRPr="00000000">
        <w:commentReference w:id="33"/>
      </w:r>
      <w:commentRangeEnd w:id="34"/>
      <w:r w:rsidDel="00000000" w:rsidR="00000000" w:rsidRPr="00000000">
        <w:commentReference w:id="34"/>
      </w:r>
      <w:r w:rsidDel="00000000" w:rsidR="00000000" w:rsidRPr="00000000">
        <w:rPr>
          <w:color w:val="ff0000"/>
          <w:rtl w:val="0"/>
        </w:rPr>
        <w:t xml:space="preserve"> Other Research</w:t>
      </w:r>
      <w:r w:rsidDel="00000000" w:rsidR="00000000" w:rsidRPr="00000000">
        <w:rPr>
          <w:rtl w:val="0"/>
        </w:rPr>
        <w:t xml:space="preserve">] defines various types of distinct pauses that exist in speech. These classes can be defined by their occurence between who is speaking before and after the pause occurs. [</w:t>
      </w:r>
      <w:r w:rsidDel="00000000" w:rsidR="00000000" w:rsidRPr="00000000">
        <w:rPr>
          <w:color w:val="ff0000"/>
          <w:rtl w:val="0"/>
        </w:rPr>
        <w:t xml:space="preserve">PauseCodes</w:t>
      </w:r>
      <w:r w:rsidDel="00000000" w:rsidR="00000000" w:rsidRPr="00000000">
        <w:rPr>
          <w:rtl w:val="0"/>
        </w:rPr>
        <w:t xml:space="preserve">] defines two distinct classes of pauses as being an Uptake being a pause bracketed by two different speakers, while an Inner Pause is a pause bracketed by the same speaker. Although there could be N*N many pause classes for N party conversations, only conversations consisting of two parties will be addressed. </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Within each pause class will </w:t>
      </w:r>
      <w:commentRangeStart w:id="35"/>
      <w:r w:rsidDel="00000000" w:rsidR="00000000" w:rsidRPr="00000000">
        <w:rPr>
          <w:rtl w:val="0"/>
        </w:rPr>
        <w:t xml:space="preserve">be </w:t>
      </w:r>
      <w:commentRangeEnd w:id="35"/>
      <w:r w:rsidDel="00000000" w:rsidR="00000000" w:rsidRPr="00000000">
        <w:commentReference w:id="35"/>
      </w:r>
      <w:r w:rsidDel="00000000" w:rsidR="00000000" w:rsidRPr="00000000">
        <w:rPr>
          <w:rtl w:val="0"/>
        </w:rPr>
        <w:t xml:space="preserve">a distribution of how frequently each pause of a specific length will occur from that class (e.g. a pause of 200ms could occur 25% of the time).</w:t>
      </w:r>
      <w:r w:rsidDel="00000000" w:rsidR="00000000" w:rsidRPr="00000000">
        <w:rPr>
          <w:strike w:val="1"/>
          <w:rtl w:val="0"/>
        </w:rPr>
        <w:t xml:space="preserve"> Ideally these </w:t>
      </w:r>
      <w:commentRangeStart w:id="36"/>
      <w:commentRangeStart w:id="37"/>
      <w:commentRangeStart w:id="38"/>
      <w:r w:rsidDel="00000000" w:rsidR="00000000" w:rsidRPr="00000000">
        <w:rPr>
          <w:strike w:val="1"/>
          <w:rtl w:val="0"/>
        </w:rPr>
        <w:t xml:space="preserve">classes</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strike w:val="1"/>
          <w:rtl w:val="0"/>
        </w:rPr>
        <w:t xml:space="preserve"> will serve as distinct, different alphabets to be used </w:t>
      </w:r>
      <w:commentRangeStart w:id="39"/>
      <w:commentRangeStart w:id="40"/>
      <w:r w:rsidDel="00000000" w:rsidR="00000000" w:rsidRPr="00000000">
        <w:rPr>
          <w:strike w:val="1"/>
          <w:rtl w:val="0"/>
        </w:rPr>
        <w:t xml:space="preserve">independently</w:t>
      </w:r>
      <w:commentRangeEnd w:id="39"/>
      <w:r w:rsidDel="00000000" w:rsidR="00000000" w:rsidRPr="00000000">
        <w:commentReference w:id="39"/>
      </w:r>
      <w:commentRangeEnd w:id="40"/>
      <w:r w:rsidDel="00000000" w:rsidR="00000000" w:rsidRPr="00000000">
        <w:commentReference w:id="40"/>
      </w:r>
      <w:r w:rsidDel="00000000" w:rsidR="00000000" w:rsidRPr="00000000">
        <w:rPr>
          <w:strike w:val="1"/>
          <w:rtl w:val="0"/>
        </w:rPr>
        <w:t xml:space="preserve">.</w:t>
      </w:r>
      <w:r w:rsidDel="00000000" w:rsidR="00000000" w:rsidRPr="00000000">
        <w:rPr>
          <w:rtl w:val="0"/>
        </w:rPr>
        <w:t xml:space="preserve"> Each letter/symbol in these alphabets/symbol sets will be determined by a distinct set of pause lengths they are representing (e.g. a letter/symbol could represent 200ms to 250ms), each letter/symbol will occur with a particular frequency. To find these specific pause classes in speech, CALPY will be used to build pause profiles that list the pauses in a given conversation.</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strike w:val="1"/>
        </w:rPr>
      </w:pPr>
      <w:r w:rsidDel="00000000" w:rsidR="00000000" w:rsidRPr="00000000">
        <w:rPr>
          <w:strike w:val="1"/>
          <w:rtl w:val="0"/>
        </w:rPr>
        <w:t xml:space="preserve">An important step from determining classes is how those letters will be determined to produce a minimal alphabet that can be both </w:t>
      </w:r>
      <w:commentRangeStart w:id="41"/>
      <w:r w:rsidDel="00000000" w:rsidR="00000000" w:rsidRPr="00000000">
        <w:rPr>
          <w:strike w:val="1"/>
          <w:rtl w:val="0"/>
        </w:rPr>
        <w:t xml:space="preserve">accurate and distinct</w:t>
      </w:r>
      <w:commentRangeEnd w:id="41"/>
      <w:r w:rsidDel="00000000" w:rsidR="00000000" w:rsidRPr="00000000">
        <w:commentReference w:id="41"/>
      </w:r>
      <w:r w:rsidDel="00000000" w:rsidR="00000000" w:rsidRPr="00000000">
        <w:rPr>
          <w:strike w:val="1"/>
          <w:rtl w:val="0"/>
        </w:rPr>
        <w:t xml:space="preserve">.</w:t>
      </w:r>
      <w:r w:rsidDel="00000000" w:rsidR="00000000" w:rsidRPr="00000000">
        <w:rPr>
          <w:rtl w:val="0"/>
        </w:rPr>
      </w:r>
    </w:p>
    <w:p w:rsidR="00000000" w:rsidDel="00000000" w:rsidP="00000000" w:rsidRDefault="00000000" w:rsidRPr="00000000" w14:paraId="0000010E">
      <w:pPr>
        <w:pStyle w:val="Heading4"/>
        <w:contextualSpacing w:val="0"/>
        <w:rPr/>
      </w:pPr>
      <w:bookmarkStart w:colFirst="0" w:colLast="0" w:name="_jmmzgjqhsp1a" w:id="42"/>
      <w:bookmarkEnd w:id="42"/>
      <w:r w:rsidDel="00000000" w:rsidR="00000000" w:rsidRPr="00000000">
        <w:rPr>
          <w:rtl w:val="0"/>
        </w:rPr>
        <w:t xml:space="preserve">Determining an approach to define symbols </w:t>
      </w:r>
    </w:p>
    <w:p w:rsidR="00000000" w:rsidDel="00000000" w:rsidP="00000000" w:rsidRDefault="00000000" w:rsidRPr="00000000" w14:paraId="0000010F">
      <w:pPr>
        <w:contextualSpacing w:val="0"/>
        <w:rPr/>
      </w:pPr>
      <w:r w:rsidDel="00000000" w:rsidR="00000000" w:rsidRPr="00000000">
        <w:rPr>
          <w:rtl w:val="0"/>
        </w:rPr>
        <w:t xml:space="preserve">Several ways exist to partition data </w:t>
      </w:r>
      <w:commentRangeStart w:id="42"/>
      <w:r w:rsidDel="00000000" w:rsidR="00000000" w:rsidRPr="00000000">
        <w:rPr>
          <w:rtl w:val="0"/>
        </w:rPr>
        <w:t xml:space="preserve">including bayesian approach, max min approach or ranked statistics</w:t>
      </w:r>
      <w:commentRangeEnd w:id="42"/>
      <w:r w:rsidDel="00000000" w:rsidR="00000000" w:rsidRPr="00000000">
        <w:commentReference w:id="42"/>
      </w:r>
      <w:r w:rsidDel="00000000" w:rsidR="00000000" w:rsidRPr="00000000">
        <w:rPr>
          <w:rtl w:val="0"/>
        </w:rPr>
        <w:t xml:space="preserve">. While all these processes have their merits it’s important simply at these early stages in this project to gather data in a way that is simple rather than too complex or sophisticated (</w:t>
      </w:r>
      <w:r w:rsidDel="00000000" w:rsidR="00000000" w:rsidRPr="00000000">
        <w:rPr>
          <w:color w:val="ff0000"/>
          <w:rtl w:val="0"/>
        </w:rPr>
        <w:t xml:space="preserve">not establishing correctness first</w:t>
      </w:r>
      <w:r w:rsidDel="00000000" w:rsidR="00000000" w:rsidRPr="00000000">
        <w:rPr>
          <w:rtl w:val="0"/>
        </w:rPr>
        <w:t xml:space="preserve">). Essentially the process </w:t>
      </w:r>
      <w:r w:rsidDel="00000000" w:rsidR="00000000" w:rsidRPr="00000000">
        <w:rPr>
          <w:rtl w:val="0"/>
        </w:rPr>
        <w:t xml:space="preserve">must be able</w:t>
      </w:r>
      <w:r w:rsidDel="00000000" w:rsidR="00000000" w:rsidRPr="00000000">
        <w:rPr>
          <w:rtl w:val="0"/>
        </w:rPr>
        <w:t xml:space="preserve"> to establish minimum and maximum bounds for all potential pauses that can be detected and a way to discretize them into symbols that is easy/simple to initially implement. </w:t>
      </w:r>
    </w:p>
    <w:p w:rsidR="00000000" w:rsidDel="00000000" w:rsidP="00000000" w:rsidRDefault="00000000" w:rsidRPr="00000000" w14:paraId="00000110">
      <w:pPr>
        <w:pStyle w:val="Heading4"/>
        <w:contextualSpacing w:val="0"/>
        <w:rPr/>
      </w:pPr>
      <w:bookmarkStart w:colFirst="0" w:colLast="0" w:name="_vfsqfs8rdnf0" w:id="43"/>
      <w:bookmarkEnd w:id="43"/>
      <w:r w:rsidDel="00000000" w:rsidR="00000000" w:rsidRPr="00000000">
        <w:rPr>
          <w:rtl w:val="0"/>
        </w:rPr>
        <w:t xml:space="preserve">Histograms</w:t>
      </w:r>
    </w:p>
    <w:p w:rsidR="00000000" w:rsidDel="00000000" w:rsidP="00000000" w:rsidRDefault="00000000" w:rsidRPr="00000000" w14:paraId="00000111">
      <w:pPr>
        <w:contextualSpacing w:val="0"/>
        <w:rPr/>
      </w:pPr>
      <w:r w:rsidDel="00000000" w:rsidR="00000000" w:rsidRPr="00000000">
        <w:rPr>
          <w:rtl w:val="0"/>
        </w:rPr>
        <w:t xml:space="preserve">Histograms provide a reliable, simple and visual approach to ordering the data and symbolizing it that provides aid in understanding the data for the initial steps in the project. The parameters here will be in finding the right bin size and maximum/minimum bounds. To produce these histograms, CALPY will be used to analyse audio recordings of natural conversations taken by the media.talkbank.org/CABank/ CallFriend/eng- n/</w:t>
      </w:r>
    </w:p>
    <w:p w:rsidR="00000000" w:rsidDel="00000000" w:rsidP="00000000" w:rsidRDefault="00000000" w:rsidRPr="00000000" w14:paraId="00000112">
      <w:pPr>
        <w:contextualSpacing w:val="0"/>
        <w:rPr/>
      </w:pPr>
      <w:r w:rsidDel="00000000" w:rsidR="00000000" w:rsidRPr="00000000">
        <w:rPr>
          <w:rtl w:val="0"/>
        </w:rPr>
        <w:t xml:space="preserve">ca.talkbank.org/access/CallHome/ datasets provided by TalkBank project [</w:t>
      </w:r>
      <w:r w:rsidDel="00000000" w:rsidR="00000000" w:rsidRPr="00000000">
        <w:rPr>
          <w:color w:val="ff0000"/>
          <w:rtl w:val="0"/>
        </w:rPr>
        <w:t xml:space="preserve">Carnegie Mellon U and Penn U</w:t>
      </w:r>
      <w:r w:rsidDel="00000000" w:rsidR="00000000" w:rsidRPr="00000000">
        <w:rPr>
          <w:rtl w:val="0"/>
        </w:rPr>
        <w:t xml:space="preserve">] and build pause profiles (where the pauses occur in a given recording) to show the general frequency of how often pauses of specific lengths will occur. </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Once progress has been made and the information gathered paints more of a picture then further improvements can be made to increase sophistication of symbol creation (e.g. looking at non-equidistant bin sizes can help provide greater detail/sophistication to the symbolization process).</w:t>
      </w:r>
    </w:p>
    <w:p w:rsidR="00000000" w:rsidDel="00000000" w:rsidP="00000000" w:rsidRDefault="00000000" w:rsidRPr="00000000" w14:paraId="00000115">
      <w:pPr>
        <w:pStyle w:val="Heading4"/>
        <w:contextualSpacing w:val="0"/>
        <w:rPr/>
      </w:pPr>
      <w:bookmarkStart w:colFirst="0" w:colLast="0" w:name="_b0os9c7ebwlb" w:id="44"/>
      <w:bookmarkEnd w:id="44"/>
      <w:r w:rsidDel="00000000" w:rsidR="00000000" w:rsidRPr="00000000">
        <w:rPr>
          <w:rtl w:val="0"/>
        </w:rPr>
        <w:t xml:space="preserve">Symbol </w:t>
      </w:r>
      <w:r w:rsidDel="00000000" w:rsidR="00000000" w:rsidRPr="00000000">
        <w:rPr>
          <w:rtl w:val="0"/>
        </w:rPr>
        <w:t xml:space="preserve">Candidates</w:t>
      </w:r>
      <w:r w:rsidDel="00000000" w:rsidR="00000000" w:rsidRPr="00000000">
        <w:rPr>
          <w:rtl w:val="0"/>
        </w:rPr>
      </w:r>
    </w:p>
    <w:p w:rsidR="00000000" w:rsidDel="00000000" w:rsidP="00000000" w:rsidRDefault="00000000" w:rsidRPr="00000000" w14:paraId="00000116">
      <w:pPr>
        <w:ind w:left="0" w:firstLine="0"/>
        <w:contextualSpacing w:val="0"/>
        <w:rPr/>
      </w:pPr>
      <w:r w:rsidDel="00000000" w:rsidR="00000000" w:rsidRPr="00000000">
        <w:rPr>
          <w:rtl w:val="0"/>
        </w:rPr>
        <w:t xml:space="preserve">T</w:t>
      </w:r>
      <w:r w:rsidDel="00000000" w:rsidR="00000000" w:rsidRPr="00000000">
        <w:rPr>
          <w:rtl w:val="0"/>
        </w:rPr>
        <w:t xml:space="preserve">he distribution of events will be investigated to </w:t>
      </w:r>
      <w:r w:rsidDel="00000000" w:rsidR="00000000" w:rsidRPr="00000000">
        <w:rPr>
          <w:rtl w:val="0"/>
        </w:rPr>
        <w:t xml:space="preserve">find potential, distinct clusters in the data showing how speakers use pauses in conversation and hopefully the best way to cluster these (i.e. ample clustering now to provide better entropy results but also minimum later to improve efficiency/remove redundancy (luck of finding all symbols)). (need to define what best is, what defines best. Unambiguous? Why? Should many bins be tightly bound). </w:t>
      </w:r>
    </w:p>
    <w:p w:rsidR="00000000" w:rsidDel="00000000" w:rsidP="00000000" w:rsidRDefault="00000000" w:rsidRPr="00000000" w14:paraId="00000117">
      <w:pPr>
        <w:ind w:left="0" w:firstLine="0"/>
        <w:contextualSpacing w:val="0"/>
        <w:rPr/>
      </w:pPr>
      <w:r w:rsidDel="00000000" w:rsidR="00000000" w:rsidRPr="00000000">
        <w:rPr>
          <w:rtl w:val="0"/>
        </w:rPr>
      </w:r>
    </w:p>
    <w:p w:rsidR="00000000" w:rsidDel="00000000" w:rsidP="00000000" w:rsidRDefault="00000000" w:rsidRPr="00000000" w14:paraId="00000118">
      <w:pPr>
        <w:ind w:left="0" w:firstLine="0"/>
        <w:contextualSpacing w:val="0"/>
        <w:rPr/>
      </w:pPr>
      <w:r w:rsidDel="00000000" w:rsidR="00000000" w:rsidRPr="00000000">
        <w:rPr>
          <w:rtl w:val="0"/>
        </w:rPr>
        <w:tab/>
        <w:t xml:space="preserve">[include distribution diagram as an example of how its hard]</w:t>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ind w:left="0" w:firstLine="0"/>
        <w:contextualSpacing w:val="0"/>
        <w:rPr/>
      </w:pPr>
      <w:r w:rsidDel="00000000" w:rsidR="00000000" w:rsidRPr="00000000">
        <w:rPr>
          <w:rtl w:val="0"/>
        </w:rPr>
        <w:t xml:space="preserve">This will require varying the minimum and maximum length of pauses and the bin sizes used to collect pauses of certain length together to produce several possible ways in which pauses can be symbolized. To figure out the best parameters will be an iterative process of looking at the raw data and seeing potential ways of clustering. If bin sizes are too large, too many symbols will be produced, conversely if they’re too small there will be too few to be able to measure anything accurately with them. Also, if the minimum length for a pause is too small then we will be accepting things that aren’t truly pauses in speech but ordinary dips in speech moving from one word to the next. If it’s too long, this will skew the distribution to one side as pauses of that length will likely not occur, and then clustering together many pauses as one symbol if using equidistant bin sizes. This will require looking through past research to understand types of pauses and their </w:t>
      </w:r>
      <w:r w:rsidDel="00000000" w:rsidR="00000000" w:rsidRPr="00000000">
        <w:rPr>
          <w:color w:val="ff0000"/>
          <w:rtl w:val="0"/>
        </w:rPr>
        <w:t xml:space="preserve">meaning</w:t>
      </w:r>
      <w:r w:rsidDel="00000000" w:rsidR="00000000" w:rsidRPr="00000000">
        <w:rPr>
          <w:rtl w:val="0"/>
        </w:rPr>
        <w:t xml:space="preserve"> better, which ones are more likely to occur and produce ways to determine how to symbolize data, and iteratively doing this to refine results (maybe 2 or 3 times).</w:t>
      </w:r>
    </w:p>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pStyle w:val="Heading3"/>
        <w:contextualSpacing w:val="0"/>
        <w:rPr/>
      </w:pPr>
      <w:bookmarkStart w:colFirst="0" w:colLast="0" w:name="_sp4l515frfa0" w:id="45"/>
      <w:bookmarkEnd w:id="45"/>
      <w:r w:rsidDel="00000000" w:rsidR="00000000" w:rsidRPr="00000000">
        <w:rPr>
          <w:rtl w:val="0"/>
        </w:rPr>
        <w:t xml:space="preserve">Symbol Sets and symbolizing pauses</w:t>
      </w:r>
    </w:p>
    <w:p w:rsidR="00000000" w:rsidDel="00000000" w:rsidP="00000000" w:rsidRDefault="00000000" w:rsidRPr="00000000" w14:paraId="0000011D">
      <w:pPr>
        <w:contextualSpacing w:val="0"/>
        <w:rPr>
          <w:strike w:val="1"/>
        </w:rPr>
      </w:pPr>
      <w:r w:rsidDel="00000000" w:rsidR="00000000" w:rsidRPr="00000000">
        <w:rPr>
          <w:rtl w:val="0"/>
        </w:rPr>
        <w:t xml:space="preserve">As a way to help with how best to define clusters and produce symbols, a few guidelines have been produced. </w:t>
      </w:r>
      <w:r w:rsidDel="00000000" w:rsidR="00000000" w:rsidRPr="00000000">
        <w:rPr>
          <w:strike w:val="1"/>
          <w:rtl w:val="0"/>
        </w:rPr>
        <w:t xml:space="preserve">How to ensure good symbols. What makes a good symbol? What are our criteria?</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numPr>
          <w:ilvl w:val="0"/>
          <w:numId w:val="2"/>
        </w:numPr>
        <w:ind w:left="720" w:hanging="360"/>
        <w:contextualSpacing w:val="1"/>
        <w:rPr/>
      </w:pPr>
      <w:r w:rsidDel="00000000" w:rsidR="00000000" w:rsidRPr="00000000">
        <w:rPr>
          <w:rtl w:val="0"/>
        </w:rPr>
        <w:t xml:space="preserve">Symbol to speaker - The symbol representing it should be accurately identifying what is meant by the speaker (this will be hard)</w:t>
      </w:r>
    </w:p>
    <w:p w:rsidR="00000000" w:rsidDel="00000000" w:rsidP="00000000" w:rsidRDefault="00000000" w:rsidRPr="00000000" w14:paraId="00000120">
      <w:pPr>
        <w:numPr>
          <w:ilvl w:val="0"/>
          <w:numId w:val="2"/>
        </w:numPr>
        <w:ind w:left="720" w:hanging="360"/>
        <w:contextualSpacing w:val="1"/>
        <w:rPr/>
      </w:pPr>
      <w:r w:rsidDel="00000000" w:rsidR="00000000" w:rsidRPr="00000000">
        <w:rPr>
          <w:rtl w:val="0"/>
        </w:rPr>
        <w:t xml:space="preserve">Potential meanings - Knowing all the potential meanings for any given class that is being studied. I.e. a long pause can mean reflection or disinterest. This will help later to pick through the data and understand why clusters form themselves around certain areas, and if there may be potential markers in the conversation to infer the meaning of this particular symbol (e.g. a single long pause occurring infrequently could show intermittent contemplation, while frequent long pauses would show disinterest or an inability to keep along with the conversation). This would then require a meta analysis of the symbols observing their frequency in relation to each other over certain periods.</w:t>
      </w:r>
    </w:p>
    <w:p w:rsidR="00000000" w:rsidDel="00000000" w:rsidP="00000000" w:rsidRDefault="00000000" w:rsidRPr="00000000" w14:paraId="00000121">
      <w:pPr>
        <w:numPr>
          <w:ilvl w:val="0"/>
          <w:numId w:val="2"/>
        </w:numPr>
        <w:ind w:left="720" w:hanging="360"/>
        <w:contextualSpacing w:val="1"/>
        <w:rPr>
          <w:strike w:val="1"/>
        </w:rPr>
      </w:pPr>
      <w:r w:rsidDel="00000000" w:rsidR="00000000" w:rsidRPr="00000000">
        <w:rPr>
          <w:strike w:val="1"/>
          <w:rtl w:val="0"/>
        </w:rPr>
        <w:t xml:space="preserve">Others being distinctness and accuracy</w:t>
      </w:r>
    </w:p>
    <w:p w:rsidR="00000000" w:rsidDel="00000000" w:rsidP="00000000" w:rsidRDefault="00000000" w:rsidRPr="00000000" w14:paraId="00000122">
      <w:pPr>
        <w:pStyle w:val="Heading4"/>
        <w:contextualSpacing w:val="0"/>
        <w:rPr/>
      </w:pPr>
      <w:bookmarkStart w:colFirst="0" w:colLast="0" w:name="_nz0odi6smg8o" w:id="46"/>
      <w:bookmarkEnd w:id="46"/>
      <w:r w:rsidDel="00000000" w:rsidR="00000000" w:rsidRPr="00000000">
        <w:rPr>
          <w:rtl w:val="0"/>
        </w:rPr>
        <w:t xml:space="preserve">Entropy Estimations</w:t>
      </w:r>
    </w:p>
    <w:p w:rsidR="00000000" w:rsidDel="00000000" w:rsidP="00000000" w:rsidRDefault="00000000" w:rsidRPr="00000000" w14:paraId="00000123">
      <w:pPr>
        <w:ind w:left="0" w:firstLine="0"/>
        <w:contextualSpacing w:val="0"/>
        <w:rPr/>
      </w:pPr>
      <w:r w:rsidDel="00000000" w:rsidR="00000000" w:rsidRPr="00000000">
        <w:rPr>
          <w:rtl w:val="0"/>
        </w:rPr>
        <w:t xml:space="preserve">After enough distinct symbol sets have been created, entropy estimations will be done on the set to determine how much variance can be expected to get from a given symbol set and how changing features in the way it is clustered changes this. </w:t>
      </w:r>
    </w:p>
    <w:p w:rsidR="00000000" w:rsidDel="00000000" w:rsidP="00000000" w:rsidRDefault="00000000" w:rsidRPr="00000000" w14:paraId="00000124">
      <w:pPr>
        <w:ind w:left="0" w:firstLine="0"/>
        <w:contextualSpacing w:val="0"/>
        <w:rPr/>
      </w:pP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t xml:space="preserve">This needs to be longer I think. Can’t I vary how the entropy itself is produced depending on window size, overlap, etc… Wouldnt that then impact on results later?</w:t>
      </w:r>
    </w:p>
    <w:p w:rsidR="00000000" w:rsidDel="00000000" w:rsidP="00000000" w:rsidRDefault="00000000" w:rsidRPr="00000000" w14:paraId="00000126">
      <w:pPr>
        <w:pStyle w:val="Heading4"/>
        <w:contextualSpacing w:val="0"/>
        <w:rPr/>
      </w:pPr>
      <w:bookmarkStart w:colFirst="0" w:colLast="0" w:name="_78h24h3pflkd" w:id="47"/>
      <w:bookmarkEnd w:id="47"/>
      <w:r w:rsidDel="00000000" w:rsidR="00000000" w:rsidRPr="00000000">
        <w:rPr>
          <w:rtl w:val="0"/>
        </w:rPr>
        <w:t xml:space="preserve">Symbol Set </w:t>
      </w:r>
      <w:r w:rsidDel="00000000" w:rsidR="00000000" w:rsidRPr="00000000">
        <w:rPr>
          <w:rtl w:val="0"/>
        </w:rPr>
        <w:t xml:space="preserve">Tests</w:t>
      </w:r>
      <w:r w:rsidDel="00000000" w:rsidR="00000000" w:rsidRPr="00000000">
        <w:rPr>
          <w:rtl w:val="0"/>
        </w:rPr>
        <w:t xml:space="preserve"> - Measuring Effectiveness</w:t>
      </w:r>
    </w:p>
    <w:p w:rsidR="00000000" w:rsidDel="00000000" w:rsidP="00000000" w:rsidRDefault="00000000" w:rsidRPr="00000000" w14:paraId="00000127">
      <w:pPr>
        <w:ind w:left="0" w:firstLine="0"/>
        <w:contextualSpacing w:val="0"/>
        <w:rPr/>
      </w:pPr>
      <w:r w:rsidDel="00000000" w:rsidR="00000000" w:rsidRPr="00000000">
        <w:rPr>
          <w:rtl w:val="0"/>
        </w:rPr>
        <w:t xml:space="preserve">To accurately rank the given but differently produced symbol sets of a single class against each other, multiple standardized criteria tests will be performed on them to measure how well they can identify an atypical conversation given a normal distribution of conversations to build an estimate from. </w:t>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To make this as controlled as possible synthetic conversations will be produced that can be used as a benchmark for any proposed alphabet. These conversations will have certain pause behaviours present which will need to be addressed by the alphabet as to whether it can indicate a typical conversation from an a-typical one (</w:t>
      </w:r>
      <w:r w:rsidDel="00000000" w:rsidR="00000000" w:rsidRPr="00000000">
        <w:rPr>
          <w:color w:val="ff0000"/>
          <w:rtl w:val="0"/>
        </w:rPr>
        <w:t xml:space="preserve">just a far enough change in variance of use</w:t>
      </w:r>
      <w:r w:rsidDel="00000000" w:rsidR="00000000" w:rsidRPr="00000000">
        <w:rPr>
          <w:rtl w:val="0"/>
        </w:rPr>
        <w:t xml:space="preserve">)</w:t>
      </w:r>
      <w:r w:rsidDel="00000000" w:rsidR="00000000" w:rsidRPr="00000000">
        <w:rPr>
          <w:rtl w:val="0"/>
        </w:rPr>
        <w:t xml:space="preserve">. To understand what it can pick up and what it can’t. It’s important that controlled tests are done first to establish a proof of concept as to what can be delivered or expected from ideal data. This analysis of complexity from symbol sets will determine a good spot between too small to be useful and too complex to be fully utilized.</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From there a proto-alphabet can be used to determine potential minimal alphabets and how to change histogram properties and entropy estimations to come up with alphabets that are faster (larger bin size) or more accurate (smaller bin size). Focussing primarily on correctness first then performance/efficiency. The limiting factor in performance being how much time it takes for specific symbols to occur.</w:t>
      </w:r>
    </w:p>
    <w:p w:rsidR="00000000" w:rsidDel="00000000" w:rsidP="00000000" w:rsidRDefault="00000000" w:rsidRPr="00000000" w14:paraId="0000012C">
      <w:pPr>
        <w:ind w:left="0" w:firstLine="0"/>
        <w:contextualSpacing w:val="0"/>
        <w:rPr/>
      </w:pPr>
      <w:r w:rsidDel="00000000" w:rsidR="00000000" w:rsidRPr="00000000">
        <w:rPr>
          <w:rtl w:val="0"/>
        </w:rPr>
      </w:r>
    </w:p>
    <w:p w:rsidR="00000000" w:rsidDel="00000000" w:rsidP="00000000" w:rsidRDefault="00000000" w:rsidRPr="00000000" w14:paraId="0000012D">
      <w:pPr>
        <w:ind w:left="0" w:firstLine="0"/>
        <w:contextualSpacing w:val="0"/>
        <w:rPr/>
      </w:pPr>
      <w:r w:rsidDel="00000000" w:rsidR="00000000" w:rsidRPr="00000000">
        <w:rPr>
          <w:rtl w:val="0"/>
        </w:rPr>
        <w:t xml:space="preserve">Once atypical can be established, the test will look at how atypical detection can vary across multiple distributions and potential atypical variance. Then look at how much accuracy is provided and how much is needed. Then look at given this range of variance, how long it takes to produce each of these estimations, what trade offs may arise between variance and efficiency. This likely will not produce a clear-cut best symbol set but instead produce enough information to be able to inform better decision making and parameter estimation later to guide and refine how symbol sets are produced and what is important.</w:t>
      </w:r>
    </w:p>
    <w:p w:rsidR="00000000" w:rsidDel="00000000" w:rsidP="00000000" w:rsidRDefault="00000000" w:rsidRPr="00000000" w14:paraId="0000012E">
      <w:pPr>
        <w:ind w:left="0" w:firstLine="0"/>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Further tests will be conducted on actual conversations to see how it performs. Given that this is new research, this will likely need to be done multiple times to establish what success is, how to move towards it, and how it can vary with the variance in data (i.e. what the bounds of success/non-success look like). </w:t>
      </w:r>
    </w:p>
    <w:p w:rsidR="00000000" w:rsidDel="00000000" w:rsidP="00000000" w:rsidRDefault="00000000" w:rsidRPr="00000000" w14:paraId="00000130">
      <w:pPr>
        <w:pStyle w:val="Heading4"/>
        <w:contextualSpacing w:val="0"/>
        <w:rPr/>
      </w:pPr>
      <w:bookmarkStart w:colFirst="0" w:colLast="0" w:name="_azewngtxmerd" w:id="48"/>
      <w:bookmarkEnd w:id="48"/>
      <w:r w:rsidDel="00000000" w:rsidR="00000000" w:rsidRPr="00000000">
        <w:rPr>
          <w:rtl w:val="0"/>
        </w:rPr>
        <w:t xml:space="preserve">Evaluate if CALPY needs refinement</w:t>
      </w:r>
    </w:p>
    <w:p w:rsidR="00000000" w:rsidDel="00000000" w:rsidP="00000000" w:rsidRDefault="00000000" w:rsidRPr="00000000" w14:paraId="00000131">
      <w:pPr>
        <w:ind w:left="0" w:firstLine="0"/>
        <w:contextualSpacing w:val="0"/>
        <w:rPr>
          <w:strike w:val="1"/>
        </w:rPr>
      </w:pPr>
      <w:r w:rsidDel="00000000" w:rsidR="00000000" w:rsidRPr="00000000">
        <w:rPr>
          <w:rtl w:val="0"/>
        </w:rPr>
        <w:t xml:space="preserve">After initial evaluations of the effectiveness of the alphabet (and possibly expected results given an alphabet of it’s size (might need to find other research to give an idea what can be exptected?), it can be determined if CALPY requires further finely grained potential class identifiers as the alphabets currently don’t deal with symbols that are well defined enough. Investigate how well calpy classifies different pauses initially. Then evaluate whether calpy requires further advanced algorithms or if the libraries usd are good enough to rely on. This will be examined to determine if there is enough information present in the alphabet to determine pause structures reliably, accurately. </w:t>
      </w:r>
      <w:r w:rsidDel="00000000" w:rsidR="00000000" w:rsidRPr="00000000">
        <w:rPr>
          <w:strike w:val="1"/>
          <w:rtl w:val="0"/>
        </w:rPr>
        <w:t xml:space="preserve">rigour in the alphabet, enough information entropy estimation to determine if there is enough information to determine pause structures reliably, accurately</w:t>
      </w:r>
      <w:r w:rsidDel="00000000" w:rsidR="00000000" w:rsidRPr="00000000">
        <w:rPr>
          <w:rtl w:val="0"/>
        </w:rPr>
        <w:t xml:space="preserve">. </w:t>
      </w:r>
      <w:r w:rsidDel="00000000" w:rsidR="00000000" w:rsidRPr="00000000">
        <w:rPr>
          <w:strike w:val="1"/>
          <w:rtl w:val="0"/>
        </w:rPr>
        <w:t xml:space="preserve">(do pauses need refining further? which needs pitch) (refining would be when the class is too ambiguous and cant produce conclusive results that can be relied on?)</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pStyle w:val="Heading4"/>
        <w:contextualSpacing w:val="0"/>
        <w:rPr/>
      </w:pPr>
      <w:bookmarkStart w:colFirst="0" w:colLast="0" w:name="_biqw5odd2hx8" w:id="49"/>
      <w:bookmarkEnd w:id="49"/>
      <w:r w:rsidDel="00000000" w:rsidR="00000000" w:rsidRPr="00000000">
        <w:rPr>
          <w:rtl w:val="0"/>
        </w:rPr>
        <w:t xml:space="preserve">Measuring Trouble</w:t>
      </w:r>
      <w:r w:rsidDel="00000000" w:rsidR="00000000" w:rsidRPr="00000000">
        <w:rPr>
          <w:rtl w:val="0"/>
        </w:rPr>
      </w:r>
    </w:p>
    <w:p w:rsidR="00000000" w:rsidDel="00000000" w:rsidP="00000000" w:rsidRDefault="00000000" w:rsidRPr="00000000" w14:paraId="00000134">
      <w:pPr>
        <w:contextualSpacing w:val="0"/>
        <w:rPr>
          <w:ins w:author="Anonymous" w:id="203" w:date="2018-08-22T05:00:44Z"/>
        </w:rPr>
      </w:pPr>
      <w:r w:rsidDel="00000000" w:rsidR="00000000" w:rsidRPr="00000000">
        <w:rPr>
          <w:rtl w:val="0"/>
        </w:rPr>
        <w:t xml:space="preserve">How will we measure our symbol set so that we can detect trouble?</w:t>
      </w:r>
      <w:ins w:author="Anonymous" w:id="203" w:date="2018-08-22T05:00:44Z">
        <w:commentRangeStart w:id="43"/>
        <w:r w:rsidDel="00000000" w:rsidR="00000000" w:rsidRPr="00000000">
          <w:rPr>
            <w:rtl w:val="0"/>
          </w:rPr>
        </w:r>
      </w:ins>
    </w:p>
    <w:p w:rsidR="00000000" w:rsidDel="00000000" w:rsidP="00000000" w:rsidRDefault="00000000" w:rsidRPr="00000000" w14:paraId="00000135">
      <w:pPr>
        <w:contextualSpacing w:val="0"/>
        <w:rPr>
          <w:ins w:author="Anonymous" w:id="203" w:date="2018-08-22T05:00:44Z"/>
        </w:rPr>
      </w:pPr>
      <w:ins w:author="Anonymous" w:id="203" w:date="2018-08-22T05:00:44Z">
        <w:r w:rsidDel="00000000" w:rsidR="00000000" w:rsidRPr="00000000">
          <w:rPr>
            <w:rtl w:val="0"/>
          </w:rPr>
        </w:r>
      </w:ins>
    </w:p>
    <w:p w:rsidR="00000000" w:rsidDel="00000000" w:rsidP="00000000" w:rsidRDefault="00000000" w:rsidRPr="00000000" w14:paraId="00000136">
      <w:pPr>
        <w:contextualSpacing w:val="0"/>
        <w:rPr/>
      </w:pPr>
      <w:commentRangeEnd w:id="43"/>
      <w:r w:rsidDel="00000000" w:rsidR="00000000" w:rsidRPr="00000000">
        <w:commentReference w:id="43"/>
      </w:r>
      <w:r w:rsidDel="00000000" w:rsidR="00000000" w:rsidRPr="00000000">
        <w:rPr>
          <w:rtl w:val="0"/>
        </w:rPr>
        <w:t xml:space="preserve"> Can we produce a test to establish the foundations of the project and show a proof of concept? One approach can be to build a normal distribution based from typical, but artificially generated, conversations and see if it can be used on an atypical conversation to detect enough variation to flag an anomaly that this conversation is significantly different. This test has inherent flaws in that it doesn’t only find trouble but will simply measure when pauses are used that differ from the norm which may have nothing to do with trouble present. From there once atypical identification can be established, 3 different test cases emerge: </w:t>
      </w:r>
    </w:p>
    <w:p w:rsidR="00000000" w:rsidDel="00000000" w:rsidP="00000000" w:rsidRDefault="00000000" w:rsidRPr="00000000" w14:paraId="00000137">
      <w:pPr>
        <w:numPr>
          <w:ilvl w:val="0"/>
          <w:numId w:val="4"/>
        </w:numPr>
        <w:ind w:left="720" w:hanging="360"/>
        <w:contextualSpacing w:val="1"/>
        <w:rPr>
          <w:u w:val="none"/>
        </w:rPr>
      </w:pPr>
      <w:r w:rsidDel="00000000" w:rsidR="00000000" w:rsidRPr="00000000">
        <w:rPr>
          <w:rtl w:val="0"/>
        </w:rPr>
        <w:t xml:space="preserve">can we then show change over multiple conversations and map/track change where one speaker recurs throughout. </w:t>
      </w:r>
    </w:p>
    <w:p w:rsidR="00000000" w:rsidDel="00000000" w:rsidP="00000000" w:rsidRDefault="00000000" w:rsidRPr="00000000" w14:paraId="00000138">
      <w:pPr>
        <w:numPr>
          <w:ilvl w:val="0"/>
          <w:numId w:val="4"/>
        </w:numPr>
        <w:ind w:left="720" w:hanging="360"/>
        <w:contextualSpacing w:val="1"/>
        <w:rPr>
          <w:u w:val="none"/>
        </w:rPr>
      </w:pPr>
      <w:r w:rsidDel="00000000" w:rsidR="00000000" w:rsidRPr="00000000">
        <w:rPr>
          <w:rtl w:val="0"/>
        </w:rPr>
        <w:t xml:space="preserve">Can we use it to identify a particular speaker from multiple files (might be out of scope)</w:t>
      </w:r>
    </w:p>
    <w:p w:rsidR="00000000" w:rsidDel="00000000" w:rsidP="00000000" w:rsidRDefault="00000000" w:rsidRPr="00000000" w14:paraId="00000139">
      <w:pPr>
        <w:numPr>
          <w:ilvl w:val="0"/>
          <w:numId w:val="4"/>
        </w:numPr>
        <w:ind w:left="720" w:hanging="360"/>
        <w:contextualSpacing w:val="1"/>
        <w:rPr>
          <w:u w:val="none"/>
        </w:rPr>
      </w:pPr>
      <w:r w:rsidDel="00000000" w:rsidR="00000000" w:rsidRPr="00000000">
        <w:rPr>
          <w:rtl w:val="0"/>
        </w:rPr>
        <w:t xml:space="preserve">Using this on non-synthetic data</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t xml:space="preserve">Research will investigate if it’s possible to differentiate typical and atypical conversations from each other, and ultimately how well and how efficiently. </w:t>
      </w:r>
    </w:p>
    <w:p w:rsidR="00000000" w:rsidDel="00000000" w:rsidP="00000000" w:rsidRDefault="00000000" w:rsidRPr="00000000" w14:paraId="0000013C">
      <w:pPr>
        <w:pStyle w:val="Heading4"/>
        <w:contextualSpacing w:val="0"/>
        <w:rPr/>
      </w:pPr>
      <w:bookmarkStart w:colFirst="0" w:colLast="0" w:name="_gild968hjaal" w:id="50"/>
      <w:bookmarkEnd w:id="50"/>
      <w:r w:rsidDel="00000000" w:rsidR="00000000" w:rsidRPr="00000000">
        <w:rPr>
          <w:rtl w:val="0"/>
        </w:rPr>
        <w:t xml:space="preserve">Moving towards further symbol analysis</w:t>
      </w:r>
    </w:p>
    <w:p w:rsidR="00000000" w:rsidDel="00000000" w:rsidP="00000000" w:rsidRDefault="00000000" w:rsidRPr="00000000" w14:paraId="0000013D">
      <w:pPr>
        <w:contextualSpacing w:val="0"/>
        <w:rPr/>
      </w:pPr>
      <w:r w:rsidDel="00000000" w:rsidR="00000000" w:rsidRPr="00000000">
        <w:rPr>
          <w:rtl w:val="0"/>
        </w:rPr>
        <w:t xml:space="preserve">After a set of pauses has been established, further symbols will be identified to understand meaning and occurrence in data, this could include utterance length, pitch, tone, inflections, intonations, etc. Once a new symbol set has been established it will need to be seen how much dependence there is between the pauses the new symbols to understand if they influence each other. Ideally they will be independent distributions. </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t xml:space="preserve">After histograms are produced</w:t>
      </w:r>
    </w:p>
    <w:p w:rsidR="00000000" w:rsidDel="00000000" w:rsidP="00000000" w:rsidRDefault="00000000" w:rsidRPr="00000000" w14:paraId="00000140">
      <w:pPr>
        <w:numPr>
          <w:ilvl w:val="0"/>
          <w:numId w:val="1"/>
        </w:numPr>
        <w:ind w:left="720" w:hanging="360"/>
        <w:contextualSpacing w:val="1"/>
        <w:rPr>
          <w:u w:val="none"/>
        </w:rPr>
      </w:pPr>
      <w:r w:rsidDel="00000000" w:rsidR="00000000" w:rsidRPr="00000000">
        <w:rPr>
          <w:rtl w:val="0"/>
        </w:rPr>
        <w:t xml:space="preserve">Produce histograms of pauses in conversations</w:t>
      </w:r>
    </w:p>
    <w:p w:rsidR="00000000" w:rsidDel="00000000" w:rsidP="00000000" w:rsidRDefault="00000000" w:rsidRPr="00000000" w14:paraId="00000141">
      <w:pPr>
        <w:numPr>
          <w:ilvl w:val="1"/>
          <w:numId w:val="1"/>
        </w:numPr>
        <w:ind w:left="1440" w:hanging="360"/>
        <w:contextualSpacing w:val="1"/>
        <w:rPr>
          <w:u w:val="none"/>
        </w:rPr>
      </w:pPr>
      <w:r w:rsidDel="00000000" w:rsidR="00000000" w:rsidRPr="00000000">
        <w:rPr>
          <w:rtl w:val="0"/>
        </w:rPr>
        <w:t xml:space="preserve">Need to use actual conversation to find pauses and produce data to collect</w:t>
      </w:r>
    </w:p>
    <w:p w:rsidR="00000000" w:rsidDel="00000000" w:rsidP="00000000" w:rsidRDefault="00000000" w:rsidRPr="00000000" w14:paraId="00000142">
      <w:pPr>
        <w:numPr>
          <w:ilvl w:val="0"/>
          <w:numId w:val="1"/>
        </w:numPr>
        <w:ind w:left="720" w:hanging="360"/>
        <w:contextualSpacing w:val="1"/>
        <w:rPr>
          <w:u w:val="none"/>
        </w:rPr>
      </w:pPr>
      <w:r w:rsidDel="00000000" w:rsidR="00000000" w:rsidRPr="00000000">
        <w:rPr>
          <w:rtl w:val="0"/>
        </w:rPr>
        <w:t xml:space="preserve">Look through data to find clusters of pause lengths in distribution</w:t>
      </w:r>
    </w:p>
    <w:p w:rsidR="00000000" w:rsidDel="00000000" w:rsidP="00000000" w:rsidRDefault="00000000" w:rsidRPr="00000000" w14:paraId="00000143">
      <w:pPr>
        <w:numPr>
          <w:ilvl w:val="1"/>
          <w:numId w:val="1"/>
        </w:numPr>
        <w:ind w:left="1440" w:hanging="360"/>
        <w:contextualSpacing w:val="1"/>
        <w:rPr>
          <w:u w:val="none"/>
        </w:rPr>
      </w:pPr>
      <w:r w:rsidDel="00000000" w:rsidR="00000000" w:rsidRPr="00000000">
        <w:rPr>
          <w:rtl w:val="0"/>
        </w:rPr>
        <w:t xml:space="preserve">identify key pauses (maybe 3-10? Research might tell me ~64?)</w:t>
      </w:r>
    </w:p>
    <w:p w:rsidR="00000000" w:rsidDel="00000000" w:rsidP="00000000" w:rsidRDefault="00000000" w:rsidRPr="00000000" w14:paraId="00000144">
      <w:pPr>
        <w:numPr>
          <w:ilvl w:val="1"/>
          <w:numId w:val="1"/>
        </w:numPr>
        <w:ind w:left="1440" w:hanging="360"/>
        <w:contextualSpacing w:val="1"/>
        <w:rPr>
          <w:u w:val="none"/>
        </w:rPr>
      </w:pPr>
      <w:r w:rsidDel="00000000" w:rsidR="00000000" w:rsidRPr="00000000">
        <w:rPr>
          <w:rtl w:val="0"/>
        </w:rPr>
        <w:t xml:space="preserve">If easy go to step 3</w:t>
      </w:r>
    </w:p>
    <w:p w:rsidR="00000000" w:rsidDel="00000000" w:rsidP="00000000" w:rsidRDefault="00000000" w:rsidRPr="00000000" w14:paraId="00000145">
      <w:pPr>
        <w:numPr>
          <w:ilvl w:val="1"/>
          <w:numId w:val="1"/>
        </w:numPr>
        <w:ind w:left="1440" w:hanging="360"/>
        <w:contextualSpacing w:val="1"/>
        <w:rPr>
          <w:u w:val="none"/>
        </w:rPr>
      </w:pPr>
      <w:r w:rsidDel="00000000" w:rsidR="00000000" w:rsidRPr="00000000">
        <w:rPr>
          <w:rtl w:val="0"/>
        </w:rPr>
        <w:t xml:space="preserve">If vague, repeat step 2 with multiple cluster algorithms </w:t>
      </w:r>
    </w:p>
    <w:p w:rsidR="00000000" w:rsidDel="00000000" w:rsidP="00000000" w:rsidRDefault="00000000" w:rsidRPr="00000000" w14:paraId="00000146">
      <w:pPr>
        <w:numPr>
          <w:ilvl w:val="1"/>
          <w:numId w:val="1"/>
        </w:numPr>
        <w:ind w:left="1440" w:hanging="360"/>
        <w:contextualSpacing w:val="1"/>
        <w:rPr>
          <w:u w:val="none"/>
        </w:rPr>
      </w:pPr>
      <w:r w:rsidDel="00000000" w:rsidR="00000000" w:rsidRPr="00000000">
        <w:rPr>
          <w:rtl w:val="0"/>
        </w:rPr>
        <w:t xml:space="preserve">Analyze </w:t>
      </w:r>
      <w:r w:rsidDel="00000000" w:rsidR="00000000" w:rsidRPr="00000000">
        <w:rPr>
          <w:rtl w:val="0"/>
        </w:rPr>
        <w:t xml:space="preserve">pause profile </w:t>
      </w:r>
      <w:r w:rsidDel="00000000" w:rsidR="00000000" w:rsidRPr="00000000">
        <w:rPr>
          <w:rtl w:val="0"/>
        </w:rPr>
        <w:t xml:space="preserve">and check against the resulting entropy score and see the relationship - is this different</w:t>
      </w:r>
    </w:p>
    <w:p w:rsidR="00000000" w:rsidDel="00000000" w:rsidP="00000000" w:rsidRDefault="00000000" w:rsidRPr="00000000" w14:paraId="00000147">
      <w:pPr>
        <w:numPr>
          <w:ilvl w:val="2"/>
          <w:numId w:val="1"/>
        </w:numPr>
        <w:ind w:left="2160" w:hanging="360"/>
        <w:contextualSpacing w:val="1"/>
        <w:rPr>
          <w:u w:val="none"/>
        </w:rPr>
      </w:pPr>
      <w:r w:rsidDel="00000000" w:rsidR="00000000" w:rsidRPr="00000000">
        <w:rPr>
          <w:rtl w:val="0"/>
        </w:rPr>
        <w:t xml:space="preserve">Pause profile</w:t>
      </w:r>
    </w:p>
    <w:p w:rsidR="00000000" w:rsidDel="00000000" w:rsidP="00000000" w:rsidRDefault="00000000" w:rsidRPr="00000000" w14:paraId="00000148">
      <w:pPr>
        <w:numPr>
          <w:ilvl w:val="2"/>
          <w:numId w:val="1"/>
        </w:numPr>
        <w:ind w:left="2160" w:hanging="360"/>
        <w:contextualSpacing w:val="1"/>
        <w:rPr>
          <w:u w:val="none"/>
        </w:rPr>
      </w:pPr>
      <w:r w:rsidDel="00000000" w:rsidR="00000000" w:rsidRPr="00000000">
        <w:rPr>
          <w:rtl w:val="0"/>
        </w:rPr>
        <w:t xml:space="preserve">Histogram</w:t>
      </w:r>
    </w:p>
    <w:p w:rsidR="00000000" w:rsidDel="00000000" w:rsidP="00000000" w:rsidRDefault="00000000" w:rsidRPr="00000000" w14:paraId="00000149">
      <w:pPr>
        <w:numPr>
          <w:ilvl w:val="2"/>
          <w:numId w:val="1"/>
        </w:numPr>
        <w:ind w:left="2160" w:hanging="360"/>
        <w:contextualSpacing w:val="1"/>
        <w:rPr>
          <w:u w:val="none"/>
        </w:rPr>
      </w:pPr>
      <w:r w:rsidDel="00000000" w:rsidR="00000000" w:rsidRPr="00000000">
        <w:rPr>
          <w:rtl w:val="0"/>
        </w:rPr>
        <w:t xml:space="preserve">Change how pause is measured?</w:t>
      </w:r>
    </w:p>
    <w:p w:rsidR="00000000" w:rsidDel="00000000" w:rsidP="00000000" w:rsidRDefault="00000000" w:rsidRPr="00000000" w14:paraId="0000014A">
      <w:pPr>
        <w:numPr>
          <w:ilvl w:val="3"/>
          <w:numId w:val="1"/>
        </w:numPr>
        <w:ind w:left="2880" w:hanging="360"/>
        <w:contextualSpacing w:val="1"/>
        <w:rPr>
          <w:u w:val="none"/>
        </w:rPr>
      </w:pPr>
      <w:r w:rsidDel="00000000" w:rsidR="00000000" w:rsidRPr="00000000">
        <w:rPr>
          <w:rtl w:val="0"/>
        </w:rPr>
        <w:t xml:space="preserve">I.e. the overall parameter dist length</w:t>
      </w:r>
    </w:p>
    <w:p w:rsidR="00000000" w:rsidDel="00000000" w:rsidP="00000000" w:rsidRDefault="00000000" w:rsidRPr="00000000" w14:paraId="0000014B">
      <w:pPr>
        <w:numPr>
          <w:ilvl w:val="3"/>
          <w:numId w:val="1"/>
        </w:numPr>
        <w:ind w:left="2880" w:hanging="360"/>
        <w:contextualSpacing w:val="1"/>
        <w:rPr>
          <w:u w:val="none"/>
        </w:rPr>
      </w:pPr>
      <w:r w:rsidDel="00000000" w:rsidR="00000000" w:rsidRPr="00000000">
        <w:rPr>
          <w:rtl w:val="0"/>
        </w:rPr>
        <w:t xml:space="preserve">Bin size </w:t>
      </w:r>
    </w:p>
    <w:p w:rsidR="00000000" w:rsidDel="00000000" w:rsidP="00000000" w:rsidRDefault="00000000" w:rsidRPr="00000000" w14:paraId="0000014C">
      <w:pPr>
        <w:numPr>
          <w:ilvl w:val="0"/>
          <w:numId w:val="1"/>
        </w:numPr>
        <w:ind w:left="720" w:hanging="360"/>
        <w:contextualSpacing w:val="1"/>
        <w:rPr>
          <w:u w:val="none"/>
        </w:rPr>
      </w:pPr>
      <w:r w:rsidDel="00000000" w:rsidR="00000000" w:rsidRPr="00000000">
        <w:rPr>
          <w:rtl w:val="0"/>
        </w:rPr>
        <w:t xml:space="preserve">Symbolize clusters</w:t>
      </w:r>
    </w:p>
    <w:p w:rsidR="00000000" w:rsidDel="00000000" w:rsidP="00000000" w:rsidRDefault="00000000" w:rsidRPr="00000000" w14:paraId="0000014D">
      <w:pPr>
        <w:numPr>
          <w:ilvl w:val="1"/>
          <w:numId w:val="1"/>
        </w:numPr>
        <w:ind w:left="1440" w:hanging="360"/>
        <w:contextualSpacing w:val="1"/>
        <w:rPr>
          <w:u w:val="none"/>
        </w:rPr>
      </w:pPr>
      <w:r w:rsidDel="00000000" w:rsidR="00000000" w:rsidRPr="00000000">
        <w:rPr>
          <w:rtl w:val="0"/>
        </w:rPr>
        <w:t xml:space="preserve">Determine how I will symbolize the data collected to meet criteria</w:t>
      </w:r>
    </w:p>
    <w:p w:rsidR="00000000" w:rsidDel="00000000" w:rsidP="00000000" w:rsidRDefault="00000000" w:rsidRPr="00000000" w14:paraId="0000014E">
      <w:pPr>
        <w:numPr>
          <w:ilvl w:val="0"/>
          <w:numId w:val="1"/>
        </w:numPr>
        <w:ind w:left="720" w:hanging="360"/>
        <w:contextualSpacing w:val="1"/>
        <w:rPr>
          <w:u w:val="none"/>
        </w:rPr>
      </w:pPr>
      <w:r w:rsidDel="00000000" w:rsidR="00000000" w:rsidRPr="00000000">
        <w:rPr>
          <w:rtl w:val="0"/>
        </w:rPr>
        <w:t xml:space="preserve">Perform criteria tests on symbols</w:t>
      </w:r>
    </w:p>
    <w:p w:rsidR="00000000" w:rsidDel="00000000" w:rsidP="00000000" w:rsidRDefault="00000000" w:rsidRPr="00000000" w14:paraId="0000014F">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14:paraId="00000150">
      <w:pPr>
        <w:numPr>
          <w:ilvl w:val="1"/>
          <w:numId w:val="1"/>
        </w:numPr>
        <w:ind w:left="1440" w:hanging="360"/>
        <w:contextualSpacing w:val="1"/>
        <w:rPr>
          <w:u w:val="none"/>
        </w:rPr>
      </w:pPr>
      <w:r w:rsidDel="00000000" w:rsidR="00000000" w:rsidRPr="00000000">
        <w:rPr>
          <w:rtl w:val="0"/>
        </w:rPr>
        <w:t xml:space="preserve">Will i need to make a Identifier or Variation modules to perform these tests with? Variation might already exist in the plot module</w:t>
      </w:r>
    </w:p>
    <w:p w:rsidR="00000000" w:rsidDel="00000000" w:rsidP="00000000" w:rsidRDefault="00000000" w:rsidRPr="00000000" w14:paraId="00000151">
      <w:pPr>
        <w:numPr>
          <w:ilvl w:val="0"/>
          <w:numId w:val="1"/>
        </w:numPr>
        <w:ind w:left="720" w:hanging="360"/>
        <w:contextualSpacing w:val="1"/>
        <w:rPr>
          <w:u w:val="none"/>
        </w:rPr>
      </w:pPr>
      <w:r w:rsidDel="00000000" w:rsidR="00000000" w:rsidRPr="00000000">
        <w:rPr>
          <w:rtl w:val="0"/>
        </w:rPr>
        <w:t xml:space="preserve">If multiple alphabets: </w:t>
      </w:r>
    </w:p>
    <w:p w:rsidR="00000000" w:rsidDel="00000000" w:rsidP="00000000" w:rsidRDefault="00000000" w:rsidRPr="00000000" w14:paraId="00000152">
      <w:pPr>
        <w:numPr>
          <w:ilvl w:val="1"/>
          <w:numId w:val="1"/>
        </w:numPr>
        <w:ind w:left="1440" w:hanging="360"/>
        <w:contextualSpacing w:val="1"/>
        <w:rPr>
          <w:u w:val="none"/>
        </w:rPr>
      </w:pPr>
      <w:r w:rsidDel="00000000" w:rsidR="00000000" w:rsidRPr="00000000">
        <w:rPr>
          <w:rtl w:val="0"/>
        </w:rPr>
        <w:t xml:space="preserve">Evaluate difference between them (and how they’re successful)</w:t>
      </w:r>
    </w:p>
    <w:p w:rsidR="00000000" w:rsidDel="00000000" w:rsidP="00000000" w:rsidRDefault="00000000" w:rsidRPr="00000000" w14:paraId="00000153">
      <w:pPr>
        <w:numPr>
          <w:ilvl w:val="0"/>
          <w:numId w:val="1"/>
        </w:numPr>
        <w:ind w:left="720" w:hanging="360"/>
        <w:contextualSpacing w:val="1"/>
        <w:rPr>
          <w:u w:val="none"/>
        </w:rPr>
      </w:pPr>
      <w:r w:rsidDel="00000000" w:rsidR="00000000" w:rsidRPr="00000000">
        <w:rPr>
          <w:rtl w:val="0"/>
        </w:rPr>
        <w:t xml:space="preserve">From results determine:</w:t>
      </w:r>
    </w:p>
    <w:p w:rsidR="00000000" w:rsidDel="00000000" w:rsidP="00000000" w:rsidRDefault="00000000" w:rsidRPr="00000000" w14:paraId="00000154">
      <w:pPr>
        <w:numPr>
          <w:ilvl w:val="1"/>
          <w:numId w:val="1"/>
        </w:numPr>
        <w:ind w:left="1440" w:hanging="360"/>
        <w:contextualSpacing w:val="1"/>
        <w:rPr>
          <w:u w:val="none"/>
        </w:rPr>
      </w:pPr>
      <w:r w:rsidDel="00000000" w:rsidR="00000000" w:rsidRPr="00000000">
        <w:rPr>
          <w:rtl w:val="0"/>
        </w:rPr>
        <w:t xml:space="preserve">If alphabet produced is inaccurate, change clustering algorithm, </w:t>
      </w:r>
    </w:p>
    <w:p w:rsidR="00000000" w:rsidDel="00000000" w:rsidP="00000000" w:rsidRDefault="00000000" w:rsidRPr="00000000" w14:paraId="00000155">
      <w:pPr>
        <w:numPr>
          <w:ilvl w:val="2"/>
          <w:numId w:val="1"/>
        </w:numPr>
        <w:ind w:left="2160" w:hanging="360"/>
        <w:contextualSpacing w:val="1"/>
        <w:rPr>
          <w:u w:val="none"/>
        </w:rPr>
      </w:pPr>
      <w:r w:rsidDel="00000000" w:rsidR="00000000" w:rsidRPr="00000000">
        <w:rPr>
          <w:rtl w:val="0"/>
        </w:rPr>
        <w:t xml:space="preserve">what else can I do here?</w:t>
      </w:r>
    </w:p>
    <w:p w:rsidR="00000000" w:rsidDel="00000000" w:rsidP="00000000" w:rsidRDefault="00000000" w:rsidRPr="00000000" w14:paraId="00000156">
      <w:pPr>
        <w:numPr>
          <w:ilvl w:val="2"/>
          <w:numId w:val="1"/>
        </w:numPr>
        <w:ind w:left="2160" w:hanging="360"/>
        <w:contextualSpacing w:val="1"/>
        <w:rPr>
          <w:u w:val="none"/>
        </w:rPr>
      </w:pPr>
      <w:r w:rsidDel="00000000" w:rsidR="00000000" w:rsidRPr="00000000">
        <w:rPr>
          <w:rtl w:val="0"/>
        </w:rPr>
      </w:r>
    </w:p>
    <w:p w:rsidR="00000000" w:rsidDel="00000000" w:rsidP="00000000" w:rsidRDefault="00000000" w:rsidRPr="00000000" w14:paraId="00000157">
      <w:pPr>
        <w:numPr>
          <w:ilvl w:val="1"/>
          <w:numId w:val="1"/>
        </w:numPr>
        <w:ind w:left="1440" w:hanging="360"/>
        <w:contextualSpacing w:val="1"/>
        <w:rPr>
          <w:u w:val="none"/>
        </w:rPr>
      </w:pPr>
      <w:r w:rsidDel="00000000" w:rsidR="00000000" w:rsidRPr="00000000">
        <w:rPr>
          <w:rtl w:val="0"/>
        </w:rPr>
        <w:t xml:space="preserve">If alphabet produced is accurate, potentially reduce alphabet size and return to running tests again to minimize alphabet</w:t>
      </w:r>
    </w:p>
    <w:p w:rsidR="00000000" w:rsidDel="00000000" w:rsidP="00000000" w:rsidRDefault="00000000" w:rsidRPr="00000000" w14:paraId="00000158">
      <w:pPr>
        <w:numPr>
          <w:ilvl w:val="2"/>
          <w:numId w:val="1"/>
        </w:numPr>
        <w:ind w:left="2160" w:hanging="360"/>
        <w:rPr/>
      </w:pPr>
      <w:r w:rsidDel="00000000" w:rsidR="00000000" w:rsidRPr="00000000">
        <w:rPr>
          <w:rtl w:val="0"/>
        </w:rPr>
      </w:r>
    </w:p>
    <w:p w:rsidR="00000000" w:rsidDel="00000000" w:rsidP="00000000" w:rsidRDefault="00000000" w:rsidRPr="00000000" w14:paraId="00000159">
      <w:pPr>
        <w:numPr>
          <w:ilvl w:val="2"/>
          <w:numId w:val="1"/>
        </w:numPr>
        <w:ind w:left="2160" w:hanging="360"/>
        <w:rPr/>
      </w:pPr>
      <w:r w:rsidDel="00000000" w:rsidR="00000000" w:rsidRPr="00000000">
        <w:rPr>
          <w:rtl w:val="0"/>
        </w:rPr>
        <w:t xml:space="preserve">Using that as part of analysing conversation content to determine symbol requirements?</w:t>
      </w:r>
    </w:p>
    <w:p w:rsidR="00000000" w:rsidDel="00000000" w:rsidP="00000000" w:rsidRDefault="00000000" w:rsidRPr="00000000" w14:paraId="0000015A">
      <w:pPr>
        <w:numPr>
          <w:ilvl w:val="0"/>
          <w:numId w:val="1"/>
        </w:numPr>
        <w:ind w:left="720" w:hanging="360"/>
        <w:contextualSpacing w:val="1"/>
        <w:rPr>
          <w:u w:val="none"/>
        </w:rPr>
      </w:pPr>
      <w:r w:rsidDel="00000000" w:rsidR="00000000" w:rsidRPr="00000000">
        <w:rPr>
          <w:rtl w:val="0"/>
        </w:rPr>
        <w:t xml:space="preserve">from inner pauses move outwards, symbolize further. utterance lengths, pitch changes, tonal shifts. Determining processing levels for symbols. End up with a vector of entropy.</w:t>
      </w:r>
    </w:p>
    <w:p w:rsidR="00000000" w:rsidDel="00000000" w:rsidP="00000000" w:rsidRDefault="00000000" w:rsidRPr="00000000" w14:paraId="0000015B">
      <w:pPr>
        <w:ind w:firstLine="720"/>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pStyle w:val="Heading3"/>
        <w:contextualSpacing w:val="0"/>
        <w:rPr/>
      </w:pPr>
      <w:bookmarkStart w:colFirst="0" w:colLast="0" w:name="_pa7ul6se2p8l" w:id="51"/>
      <w:bookmarkEnd w:id="51"/>
      <w:r w:rsidDel="00000000" w:rsidR="00000000" w:rsidRPr="00000000">
        <w:rPr>
          <w:rtl w:val="0"/>
        </w:rPr>
      </w:r>
    </w:p>
    <w:p w:rsidR="00000000" w:rsidDel="00000000" w:rsidP="00000000" w:rsidRDefault="00000000" w:rsidRPr="00000000" w14:paraId="0000015E">
      <w:pPr>
        <w:spacing w:after="0" w:lineRule="auto"/>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ind w:left="0" w:firstLine="0"/>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pStyle w:val="Heading3"/>
        <w:contextualSpacing w:val="0"/>
        <w:rPr/>
      </w:pPr>
      <w:bookmarkStart w:colFirst="0" w:colLast="0" w:name="_p05etnniul9t" w:id="52"/>
      <w:bookmarkEnd w:id="52"/>
      <w:r w:rsidDel="00000000" w:rsidR="00000000" w:rsidRPr="00000000">
        <w:rPr>
          <w:rtl w:val="0"/>
        </w:rPr>
        <w:t xml:space="preserve">Accurate and Distinct definition</w:t>
      </w:r>
    </w:p>
    <w:p w:rsidR="00000000" w:rsidDel="00000000" w:rsidP="00000000" w:rsidRDefault="00000000" w:rsidRPr="00000000" w14:paraId="00000163">
      <w:pPr>
        <w:contextualSpacing w:val="0"/>
        <w:rPr/>
      </w:pPr>
      <w:r w:rsidDel="00000000" w:rsidR="00000000" w:rsidRPr="00000000">
        <w:rPr>
          <w:rtl w:val="0"/>
        </w:rPr>
        <w:t xml:space="preserve">In this proposal accurate and distinct are being used to mean the possible entropy calculations should make it possible to fulfil and be useful in two different use cases. In this case, accurate is describing an entropy set that has a small amount of variance for each person. Distinct means each person should also not overlap significantly at all for entropy sets. So a total set of entropy values should allow for accurate distinction between speakers. This means the symbol set should support a minimum number N amounts of users to be accurately identified.</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pStyle w:val="Heading3"/>
        <w:contextualSpacing w:val="0"/>
        <w:rPr/>
      </w:pPr>
      <w:bookmarkStart w:colFirst="0" w:colLast="0" w:name="_zaxfidfnaxf5" w:id="53"/>
      <w:bookmarkEnd w:id="53"/>
      <w:r w:rsidDel="00000000" w:rsidR="00000000" w:rsidRPr="00000000">
        <w:rPr>
          <w:rtl w:val="0"/>
        </w:rPr>
        <w:t xml:space="preserve">Milestones - </w:t>
      </w:r>
      <w:r w:rsidDel="00000000" w:rsidR="00000000" w:rsidRPr="00000000">
        <w:rPr>
          <w:rtl w:val="0"/>
        </w:rPr>
        <w:t xml:space="preserve">Project Plan</w:t>
      </w:r>
    </w:p>
    <w:p w:rsidR="00000000" w:rsidDel="00000000" w:rsidP="00000000" w:rsidRDefault="00000000" w:rsidRPr="00000000" w14:paraId="00000168">
      <w:pPr>
        <w:pStyle w:val="Heading4"/>
        <w:contextualSpacing w:val="0"/>
        <w:rPr/>
      </w:pPr>
      <w:bookmarkStart w:colFirst="0" w:colLast="0" w:name="_whscmnvx5ou6" w:id="54"/>
      <w:bookmarkEnd w:id="54"/>
      <w:r w:rsidDel="00000000" w:rsidR="00000000" w:rsidRPr="00000000">
        <w:rPr>
          <w:rtl w:val="0"/>
        </w:rPr>
        <w:t xml:space="preserve">Data Collection</w:t>
      </w:r>
    </w:p>
    <w:p w:rsidR="00000000" w:rsidDel="00000000" w:rsidP="00000000" w:rsidRDefault="00000000" w:rsidRPr="00000000" w14:paraId="00000169">
      <w:pPr>
        <w:contextualSpacing w:val="0"/>
        <w:rPr/>
      </w:pPr>
      <w:r w:rsidDel="00000000" w:rsidR="00000000" w:rsidRPr="00000000">
        <w:rPr>
          <w:rtl w:val="0"/>
        </w:rPr>
        <w:t xml:space="preserve">Run tests using Calpy to find key pauses </w:t>
      </w:r>
    </w:p>
    <w:p w:rsidR="00000000" w:rsidDel="00000000" w:rsidP="00000000" w:rsidRDefault="00000000" w:rsidRPr="00000000" w14:paraId="0000016A">
      <w:pPr>
        <w:contextualSpacing w:val="0"/>
        <w:rPr/>
      </w:pPr>
      <w:r w:rsidDel="00000000" w:rsidR="00000000" w:rsidRPr="00000000">
        <w:rPr>
          <w:rtl w:val="0"/>
        </w:rPr>
        <w:t xml:space="preserve">Visualize the data and see where pauses are and if we can cluster them (i.e. pauses clustering around some key times)</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t xml:space="preserve">Run tests on the found pauses ability to identify and determine deterioration/variation</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pStyle w:val="Heading1"/>
        <w:contextualSpacing w:val="0"/>
        <w:rPr/>
      </w:pPr>
      <w:bookmarkStart w:colFirst="0" w:colLast="0" w:name="_79rw1xh4h7p9" w:id="55"/>
      <w:bookmarkEnd w:id="55"/>
      <w:r w:rsidDel="00000000" w:rsidR="00000000" w:rsidRPr="00000000">
        <w:rPr>
          <w:rtl w:val="0"/>
        </w:rPr>
        <w:t xml:space="preserve">Project Plan - </w:t>
      </w:r>
      <w:r w:rsidDel="00000000" w:rsidR="00000000" w:rsidRPr="00000000">
        <w:rPr>
          <w:rtl w:val="0"/>
        </w:rPr>
        <w:t xml:space="preserve">Gantt Chart</w:t>
      </w:r>
    </w:p>
    <w:p w:rsidR="00000000" w:rsidDel="00000000" w:rsidP="00000000" w:rsidRDefault="00000000" w:rsidRPr="00000000" w14:paraId="00000179">
      <w:pPr>
        <w:contextualSpacing w:val="0"/>
        <w:rPr/>
      </w:pPr>
      <w:r w:rsidDel="00000000" w:rsidR="00000000" w:rsidRPr="00000000">
        <w:rPr>
          <w:rtl w:val="0"/>
        </w:rPr>
        <w:t xml:space="preserve">2 week blocks - research and deadlines</w:t>
      </w:r>
    </w:p>
    <w:p w:rsidR="00000000" w:rsidDel="00000000" w:rsidP="00000000" w:rsidRDefault="00000000" w:rsidRPr="00000000" w14:paraId="0000017A">
      <w:pPr>
        <w:contextualSpacing w:val="0"/>
        <w:rPr/>
      </w:pPr>
      <w:r w:rsidDel="00000000" w:rsidR="00000000" w:rsidRPr="00000000">
        <w:rPr>
          <w:rtl w:val="0"/>
        </w:rPr>
        <w:t xml:space="preserve">26 weeks</w:t>
      </w:r>
    </w:p>
    <w:p w:rsidR="00000000" w:rsidDel="00000000" w:rsidP="00000000" w:rsidRDefault="00000000" w:rsidRPr="00000000" w14:paraId="0000017B">
      <w:pPr>
        <w:contextualSpacing w:val="0"/>
        <w:rPr/>
      </w:pPr>
      <w:r w:rsidDel="00000000" w:rsidR="00000000" w:rsidRPr="00000000">
        <w:rPr>
          <w:rtl w:val="0"/>
        </w:rPr>
        <w:t xml:space="preserve">Include all things that are due, seminar, demo, thesis, </w:t>
      </w:r>
    </w:p>
    <w:p w:rsidR="00000000" w:rsidDel="00000000" w:rsidP="00000000" w:rsidRDefault="00000000" w:rsidRPr="00000000" w14:paraId="0000017C">
      <w:pPr>
        <w:contextualSpacing w:val="0"/>
        <w:rPr/>
      </w:pPr>
      <w:r w:rsidDel="00000000" w:rsidR="00000000" w:rsidRPr="00000000">
        <w:rPr>
          <w:rtl w:val="0"/>
        </w:rPr>
        <w:t xml:space="preserve">Week 7 should be full draft</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pStyle w:val="Heading1"/>
        <w:contextualSpacing w:val="0"/>
        <w:rPr/>
      </w:pPr>
      <w:bookmarkStart w:colFirst="0" w:colLast="0" w:name="_lu68dovatdye" w:id="56"/>
      <w:bookmarkEnd w:id="56"/>
      <w:r w:rsidDel="00000000" w:rsidR="00000000" w:rsidRPr="00000000">
        <w:rPr>
          <w:rtl w:val="0"/>
        </w:rPr>
        <w:t xml:space="preserve">Risk Assessment</w:t>
      </w:r>
    </w:p>
    <w:p w:rsidR="00000000" w:rsidDel="00000000" w:rsidP="00000000" w:rsidRDefault="00000000" w:rsidRPr="00000000" w14:paraId="0000017F">
      <w:pPr>
        <w:contextualSpacing w:val="0"/>
        <w:rPr/>
      </w:pPr>
      <w:r w:rsidDel="00000000" w:rsidR="00000000" w:rsidRPr="00000000">
        <w:rPr>
          <w:rtl w:val="0"/>
        </w:rPr>
        <w:t xml:space="preserve">Small paragraph on how method could fail, risks of using calpy in new settings where implementation hasnt been tested.</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Work will be done on standard laptop, the risk is no additional risk beyond those of standard computer programming or computing. </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pStyle w:val="Heading1"/>
        <w:contextualSpacing w:val="0"/>
        <w:rPr/>
      </w:pPr>
      <w:bookmarkStart w:colFirst="0" w:colLast="0" w:name="_fqeilysafayr" w:id="57"/>
      <w:bookmarkEnd w:id="57"/>
      <w:r w:rsidDel="00000000" w:rsidR="00000000" w:rsidRPr="00000000">
        <w:rPr>
          <w:rtl w:val="0"/>
        </w:rPr>
        <w:t xml:space="preserve">References (~10-20, 20-50, don’t do 200)</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pStyle w:val="Heading1"/>
        <w:contextualSpacing w:val="0"/>
        <w:rPr/>
      </w:pPr>
      <w:bookmarkStart w:colFirst="0" w:colLast="0" w:name="_fyvp0dnpfbsl" w:id="58"/>
      <w:bookmarkEnd w:id="58"/>
      <w:r w:rsidDel="00000000" w:rsidR="00000000" w:rsidRPr="00000000">
        <w:rPr>
          <w:rtl w:val="0"/>
        </w:rPr>
        <w:t xml:space="preserve">Appendices </w:t>
      </w:r>
    </w:p>
    <w:p w:rsidR="00000000" w:rsidDel="00000000" w:rsidP="00000000" w:rsidRDefault="00000000" w:rsidRPr="00000000" w14:paraId="00000187">
      <w:pPr>
        <w:contextualSpacing w:val="0"/>
        <w:rPr/>
      </w:pPr>
      <w:r w:rsidDel="00000000" w:rsidR="00000000" w:rsidRPr="00000000">
        <w:rPr>
          <w:rtl w:val="0"/>
        </w:rPr>
        <w:t xml:space="preserve">12 font</w:t>
      </w:r>
      <w:r w:rsidDel="00000000" w:rsidR="00000000" w:rsidRPr="00000000">
        <w:rPr>
          <w:rtl w:val="0"/>
        </w:rPr>
      </w:r>
    </w:p>
    <w:sectPr>
      <w:headerReference r:id="rId11" w:type="default"/>
      <w:footerReference r:id="rId12"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Cochran" w:id="41" w:date="2018-08-20T18:07:44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go back over these criteria given the new project goal</w:t>
      </w:r>
    </w:p>
  </w:comment>
  <w:comment w:author="Rob Cochran" w:id="42" w:date="2018-08-20T18:09:17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need to elaborate</w:t>
      </w:r>
    </w:p>
  </w:comment>
  <w:comment w:author="Rob Cochran" w:id="35" w:date="2018-08-20T17:55:27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symbolic events which occur with particular frequency.</w:t>
      </w:r>
    </w:p>
  </w:comment>
  <w:comment w:author="Rob Cochran" w:id="39" w:date="2018-08-20T17:58:02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they will be independent? Further research Id say</w:t>
      </w:r>
    </w:p>
  </w:comment>
  <w:comment w:author="Anonymous" w:id="40" w:date="2018-08-22T05:00:16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They almost certainly won't be independent, but that is expected and is unlikely to matter. People give of signals in multiple ways often.</w:t>
      </w:r>
    </w:p>
  </w:comment>
  <w:comment w:author="Rob Cochran" w:id="36" w:date="2018-08-20T18:01:00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will determine different alphabets</w:t>
      </w:r>
    </w:p>
  </w:comment>
  <w:comment w:author="Rob Cochran" w:id="37" w:date="2018-08-20T18:01:05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in alphabet will be lengths</w:t>
      </w:r>
    </w:p>
  </w:comment>
  <w:comment w:author="Anonymous" w:id="38" w:date="2018-08-22T04:59:09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Each speech event class will give rise to a specific alphabet within that class. You will need to define a proposed alphabet.yes, the most likely candidate for symbols will be pause length, but as we discussed, these may not necessarily be evenly spaced as evidenced in other biological systems, eg human hearing.</w:t>
      </w:r>
    </w:p>
  </w:comment>
  <w:comment w:author="Rob Cochran" w:id="0" w:date="2018-08-15T19:18:53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of these 5 must be met to be dementia:</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and language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focus and pay attention</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Reasoning and judgment</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perception</w:t>
      </w:r>
    </w:p>
  </w:comment>
  <w:comment w:author="Rob Cochran" w:id="14" w:date="2018-08-19T21:46:48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problems with using entropy as an index? Should I look for them and mention them in this proposal?</w:t>
      </w:r>
    </w:p>
  </w:comment>
  <w:comment w:author="Rob Cochran" w:id="15" w:date="2018-08-19T21:46:55Z">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few papers on the bias of Shannon-Weiner entropy when used as an index.</w:t>
      </w:r>
    </w:p>
  </w:comment>
  <w:comment w:author="Anonymous" w:id="16" w:date="2018-08-22T04:30:29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Some research has been done, especially in the physics community to consider issues such as accuracy, bias etc. But in our case, we are more interested in getting results quickly. It is highly likely that it will not matter if the result is slightly biased, since we don't in the end care if we got the most exact value of entropy, but rather, if we can classify conversations using an entropy measure. They are related, but different tasks.</w:t>
      </w:r>
    </w:p>
  </w:comment>
  <w:comment w:author="Rob Cochran" w:id="10" w:date="2018-08-19T21:55:57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we have?</w:t>
      </w:r>
    </w:p>
  </w:comment>
  <w:comment w:author="Rob Cochran" w:id="11" w:date="2018-08-19T21:56:14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format (language)?</w:t>
      </w:r>
    </w:p>
  </w:comment>
  <w:comment w:author="Rob Cochran" w:id="9" w:date="2018-08-14T04:31:41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need to clarify what these actually are</w:t>
      </w:r>
    </w:p>
  </w:comment>
  <w:comment w:author="Rob Cochran" w:id="17" w:date="2018-08-19T21:53:51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way we could do this?</w:t>
      </w:r>
    </w:p>
  </w:comment>
  <w:comment w:author="Anonymous" w:id="18" w:date="2018-08-22T04:27:34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There may well be other approaches to solving this problem. However there are several good reasons why the information theoretic approach is chosen as a good candidate: it is seeking the fundamental properties which underpin what we are looking for, it is essentially aimed at "meaning". It is if you like, the optimal or best metric to take when you are looking to convey a message. Now this does raise other philosophical questions about suboptimal ways which might be optimal in a multiobjective sense such as, ettiquite etc. This approach is currently considered to be the best we know how to do when looking for meaning within a language.</w:t>
      </w:r>
    </w:p>
  </w:comment>
  <w:comment w:author="Rob Cochran" w:id="31" w:date="2018-08-19T14:37:5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also be changing how I produce the entropy values and measure the conversation?</w:t>
      </w:r>
    </w:p>
  </w:comment>
  <w:comment w:author="Anonymous" w:id="32" w:date="2018-08-22T04:54:13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this is an open question. But the answer is almost certainly yes and effectively is part of the larger Scaled Shannon Entropy approach, whereby we seek to build a scaled entropy model of what is "normal" and any new conversation can be classified appropriately. Eg, if a speaker clears their throat every few second, and always has done, or if they preface every second sentence with "oh", then we would expect to want to normalize the model so this is ignored. But when new significant changes occur in entropy due to changes in the underling use of language, then we need to know about this.</w:t>
      </w:r>
    </w:p>
  </w:comment>
  <w:comment w:author="Rob Cochran" w:id="1" w:date="2018-08-15T19:18:24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be focussing on a broad scope like Dementia or try to get more specific and talk about Alzheimers?</w:t>
      </w:r>
    </w:p>
  </w:comment>
  <w:comment w:author="Rob Cochran" w:id="19" w:date="2018-08-21T08:01:35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care about the message or the meaning behind the pause</w:t>
      </w:r>
    </w:p>
  </w:comment>
  <w:comment w:author="Rob Cochran" w:id="20" w:date="2018-08-21T08:03:11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sure we encapsulate a trouble indicating behaviour by meaning to detect when it's not being used correctly?</w:t>
      </w:r>
    </w:p>
  </w:comment>
  <w:comment w:author="Rob Cochran" w:id="21" w:date="2018-08-21T08:03:22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want meaning?</w:t>
      </w:r>
    </w:p>
  </w:comment>
  <w:comment w:author="Rob Cochran" w:id="22" w:date="2018-08-21T08:04:21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want to encapsulate the basic units of a conversation so that we can know how it's supposed to behave or occur in a conversation?</w:t>
      </w:r>
    </w:p>
  </w:comment>
  <w:comment w:author="Anonymous" w:id="23" w:date="2018-08-22T04:43:10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the primary issue we are focussed on is to determine when there is a problem or a breakdown in the conversation. Another way to express this, is to say that there is a loss of meaning in the conversation. If you are asked a question once, it conveys meaninful information. Spkr A is requesting something from Skr B. But if you get asked the same question 5 times in 10 mins, then there is no new information, there is a loss of meaning, except that you can identify the Spkr has a problem. This is why meaning is important. In computational terms, this idea or notion of meaning is expressed as surprise. if you are surprised, then you have received new content in the conversation (presumably). Hence, this is intrinsically what entropy captures.</w:t>
      </w:r>
    </w:p>
  </w:comment>
  <w:comment w:author="Anonymous" w:id="24" w:date="2018-08-22T04:48:18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At this level, we don't necessarily have to capture the basic components of a conversation, but what we do seek is to measure some characteristics of the conversation so that if it changes signficantly in behaviour as measured in terms of information theroetic properties, we will detect that. We hypothesize that while this is clearly possible given a perfect human expert, there are possibly similar breakdowns which will occur in other levels of the conversation as well, in particular, acoustic-prosodic levels of the conversation. Since the alphabet size in these subword speech strcutres is typically smaller, it will be very useful if these can be used to detect TIBs. Thus, this project is aimed at extracting a particular class of pprosodic speech events nad perofmration entropy processing to see if this approach is effective in classifying conversations efficiently in an online, analytical framework.</w:t>
      </w:r>
    </w:p>
  </w:comment>
  <w:comment w:author="Anonymous" w:id="43" w:date="2018-08-22T05:04:5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Measuring trouble can be done in a relative sense. It is not essential at this point to try and define an absolute value of trouble. As a starting point, it is proposed to consider measures such as comparing the short term entropy (eg of the present part of the conversation) against a longer term entropy (eg using a language bank). this is a good research topic, but at a first attempt, it is proposed to use simple entropy bounds such as 1-2 standard deviations of the entropy as a potential indicator of trouble.</w:t>
      </w:r>
    </w:p>
  </w:comment>
  <w:comment w:author="Rob Cochran" w:id="12" w:date="2018-08-15T00:14:57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explain why that is, or at least give examples of where that happens</w:t>
      </w:r>
    </w:p>
  </w:comment>
  <w:comment w:author="Rob Cochran" w:id="13" w:date="2018-08-15T00:21:01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mentioned this yet</w:t>
      </w:r>
    </w:p>
  </w:comment>
  <w:comment w:author="Rob Cochran" w:id="2" w:date="2018-08-16T03:55:30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trouble, but trouble is hard to find. TIB's are then a good way of finding out that trouble occurred. We are relying on at least one speaker to understand and identify the trouble with a TIB</w:t>
      </w:r>
    </w:p>
  </w:comment>
  <w:comment w:author="Rob Cochran" w:id="3" w:date="2018-08-14T01:38:04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Dysfluency - a disorder in the rhythm of speech in which individuals know precisely what they wish to say, but at the time are unable to say it because of involuntary repetition, prolongation, or cessation of sound</w:t>
      </w:r>
    </w:p>
  </w:comment>
  <w:comment w:author="Rob Cochran" w:id="4" w:date="2018-08-14T01:43:14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Dysfluency – revision or repetition of sounds, syllables and words, and use of fillers such as “um”, “er”, “ah”</w:t>
      </w:r>
    </w:p>
  </w:comment>
  <w:comment w:author="Rob Cochran" w:id="5" w:date="2018-08-14T05:14:00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https://www.asha.org/uploadedFiles/asha/publications/cicsd/1990TheDifferentialDiagnosisofDisfluency.pdf</w:t>
      </w:r>
    </w:p>
  </w:comment>
  <w:comment w:author="Rob Cochran" w:id="28" w:date="2018-08-19T13:52:24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and Variation. Distinctness and Accuracy</w:t>
      </w:r>
    </w:p>
  </w:comment>
  <w:comment w:author="Rob Cochran" w:id="29" w:date="2018-08-20T17:44:42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Noooot anymore</w:t>
      </w:r>
    </w:p>
  </w:comment>
  <w:comment w:author="Rob Cochran" w:id="30" w:date="2018-08-20T17:45:05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whether conversations are atypical or typical.</w:t>
      </w:r>
    </w:p>
  </w:comment>
  <w:comment w:author="Rob Cochran" w:id="25" w:date="2018-08-22T03:31:10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whittle this down to remove redunancy</w:t>
      </w:r>
    </w:p>
  </w:comment>
  <w:comment w:author="Rob Cochran" w:id="26" w:date="2018-08-22T03:31:10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whittle this down to remove redunancy</w:t>
      </w:r>
    </w:p>
  </w:comment>
  <w:comment w:author="Rob Cochran" w:id="27" w:date="2018-08-22T03:31:1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whittle this down to remove redunancy</w:t>
      </w:r>
    </w:p>
  </w:comment>
  <w:comment w:author="Rob Cochran" w:id="7" w:date="2018-08-14T04:56:18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sentence</w:t>
      </w:r>
    </w:p>
  </w:comment>
  <w:comment w:author="Rob Cochran" w:id="8" w:date="2018-08-14T04:37:39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w:t>
      </w:r>
    </w:p>
  </w:comment>
  <w:comment w:author="Rob Cochran" w:id="33" w:date="2018-08-21T03:14:09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classes properly defined in the paper?</w:t>
      </w:r>
    </w:p>
  </w:comment>
  <w:comment w:author="Anonymous" w:id="34" w:date="2018-08-22T04:56:54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Part of the project will be to examine the particular prosodic classes and seek to evaluate their effectiveness in an information theoretic context for categorizing conversations. In particular, it might be expected that pauses time related to expected responses will be much more important than say failed uptake pauses.</w:t>
      </w:r>
    </w:p>
  </w:comment>
  <w:comment w:author="Rob Cochran" w:id="6" w:date="2018-08-14T01:44:09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establish this as a reliable form of trouble detection so that it makes sense to move onto automation without jumping the gun too much.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pPr>
    <w:rPr>
      <w:b w:val="1"/>
      <w:sz w:val="38"/>
      <w:szCs w:val="38"/>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sciencedirect.com/science/article/pii/S1364661315002764" TargetMode="External"/><Relationship Id="rId12" Type="http://schemas.openxmlformats.org/officeDocument/2006/relationships/footer" Target="footer1.xml"/><Relationship Id="rId9" Type="http://schemas.openxmlformats.org/officeDocument/2006/relationships/hyperlink" Target="https://www.theatlantic.com/science/archive/2016/01/the-incredible-thing-we-do-during-conversations/42243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q.edu.au/student-services/pdf/learning/research-proposal-sample-v2.pdf" TargetMode="External"/><Relationship Id="rId8" Type="http://schemas.openxmlformats.org/officeDocument/2006/relationships/hyperlink" Target="http://theconversation.com/awkward-pauses-in-online-calls-make-us-see-people-differently-26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